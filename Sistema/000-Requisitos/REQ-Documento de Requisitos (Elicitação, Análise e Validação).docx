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comgrade"/>
        <w:tblW w:w="8720" w:type="dxa"/>
        <w:tblBorders>
          <w:top w:val="nil"/>
          <w:left w:val="nil"/>
          <w:bottom w:val="nil"/>
          <w:right w:val="nil"/>
          <w:insideH w:val="nil"/>
          <w:insideV w:val="nil"/>
        </w:tblBorders>
        <w:tblLook w:val="04A0" w:firstRow="1" w:lastRow="0" w:firstColumn="1" w:lastColumn="0" w:noHBand="0" w:noVBand="1"/>
      </w:tblPr>
      <w:tblGrid>
        <w:gridCol w:w="2430"/>
        <w:gridCol w:w="6290"/>
      </w:tblGrid>
      <w:tr w:rsidR="00C249B7">
        <w:tc>
          <w:tcPr>
            <w:tcW w:w="2375" w:type="dxa"/>
            <w:tcBorders>
              <w:top w:val="nil"/>
              <w:left w:val="nil"/>
              <w:bottom w:val="nil"/>
              <w:right w:val="nil"/>
            </w:tcBorders>
            <w:shd w:val="clear" w:color="auto" w:fill="auto"/>
            <w:vAlign w:val="center"/>
          </w:tcPr>
          <w:p w:rsidR="00C249B7" w:rsidRDefault="00BE7872">
            <w:pPr>
              <w:spacing w:after="0"/>
              <w:ind w:left="-142"/>
              <w:jc w:val="center"/>
              <w:rPr>
                <w:rFonts w:ascii="Arial Narrow" w:hAnsi="Arial Narrow"/>
              </w:rPr>
            </w:pPr>
            <w:r>
              <w:rPr>
                <w:noProof/>
              </w:rPr>
              <w:drawing>
                <wp:inline distT="0" distB="0" distL="0" distR="0">
                  <wp:extent cx="1496060" cy="59880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l="42216" t="31309" r="39427" b="55605"/>
                          <a:stretch>
                            <a:fillRect/>
                          </a:stretch>
                        </pic:blipFill>
                        <pic:spPr bwMode="auto">
                          <a:xfrm>
                            <a:off x="0" y="0"/>
                            <a:ext cx="1496060" cy="598805"/>
                          </a:xfrm>
                          <a:prstGeom prst="rect">
                            <a:avLst/>
                          </a:prstGeom>
                          <a:noFill/>
                          <a:ln w="9525">
                            <a:noFill/>
                            <a:miter lim="800000"/>
                            <a:headEnd/>
                            <a:tailEnd/>
                          </a:ln>
                        </pic:spPr>
                      </pic:pic>
                    </a:graphicData>
                  </a:graphic>
                </wp:inline>
              </w:drawing>
            </w:r>
          </w:p>
        </w:tc>
        <w:tc>
          <w:tcPr>
            <w:tcW w:w="6344" w:type="dxa"/>
            <w:tcBorders>
              <w:top w:val="nil"/>
              <w:left w:val="nil"/>
              <w:bottom w:val="nil"/>
              <w:right w:val="nil"/>
            </w:tcBorders>
            <w:shd w:val="clear" w:color="auto" w:fill="auto"/>
          </w:tcPr>
          <w:p w:rsidR="00C249B7" w:rsidRDefault="00BE7872">
            <w:pPr>
              <w:spacing w:after="0"/>
              <w:jc w:val="center"/>
              <w:rPr>
                <w:rFonts w:ascii="Arial Narrow" w:hAnsi="Arial Narrow"/>
                <w:b/>
                <w:sz w:val="20"/>
                <w:szCs w:val="20"/>
              </w:rPr>
            </w:pPr>
            <w:r>
              <w:rPr>
                <w:rFonts w:ascii="Arial Narrow" w:hAnsi="Arial Narrow"/>
                <w:b/>
                <w:sz w:val="20"/>
                <w:szCs w:val="20"/>
              </w:rPr>
              <w:t>INSTITUTO FEDERAL DE EDUCAÇÃO, CIÊNCIA E TECNOLOGIA DA PARAÍBA</w:t>
            </w:r>
          </w:p>
          <w:p w:rsidR="00C249B7" w:rsidRDefault="00BE7872">
            <w:pPr>
              <w:spacing w:after="0"/>
              <w:jc w:val="center"/>
              <w:rPr>
                <w:rFonts w:ascii="Arial Narrow" w:hAnsi="Arial Narrow"/>
                <w:b/>
                <w:sz w:val="20"/>
                <w:szCs w:val="20"/>
              </w:rPr>
            </w:pPr>
            <w:r>
              <w:rPr>
                <w:rFonts w:ascii="Arial Narrow" w:hAnsi="Arial Narrow"/>
                <w:b/>
                <w:sz w:val="20"/>
                <w:szCs w:val="20"/>
              </w:rPr>
              <w:t>CAMPUS MONTEIRO</w:t>
            </w:r>
          </w:p>
          <w:p w:rsidR="00C249B7" w:rsidRDefault="00BE7872">
            <w:pPr>
              <w:spacing w:after="0"/>
              <w:jc w:val="center"/>
              <w:rPr>
                <w:rFonts w:ascii="Arial Narrow" w:hAnsi="Arial Narrow"/>
              </w:rPr>
            </w:pPr>
            <w:r>
              <w:rPr>
                <w:rFonts w:ascii="Arial Narrow" w:hAnsi="Arial Narrow"/>
                <w:sz w:val="20"/>
                <w:szCs w:val="20"/>
              </w:rPr>
              <w:t>CST - ANÁLISE E DESENVOLVIMENTO DE SISTEMAS (ADS)</w:t>
            </w:r>
          </w:p>
          <w:p w:rsidR="00C249B7" w:rsidRDefault="00BE7872">
            <w:pPr>
              <w:spacing w:after="0"/>
              <w:jc w:val="center"/>
              <w:rPr>
                <w:rFonts w:ascii="Arial Narrow" w:hAnsi="Arial Narrow"/>
              </w:rPr>
            </w:pPr>
            <w:r>
              <w:rPr>
                <w:rFonts w:ascii="Arial Narrow" w:hAnsi="Arial Narrow"/>
              </w:rPr>
              <w:t>DISCIPLINA: Projeto I</w:t>
            </w:r>
          </w:p>
          <w:p w:rsidR="00C249B7" w:rsidRDefault="00BE7872">
            <w:pPr>
              <w:spacing w:after="0"/>
              <w:jc w:val="center"/>
              <w:rPr>
                <w:rFonts w:ascii="Arial Narrow" w:hAnsi="Arial Narrow"/>
              </w:rPr>
            </w:pPr>
            <w:r>
              <w:rPr>
                <w:rFonts w:ascii="Arial Narrow" w:hAnsi="Arial Narrow"/>
              </w:rPr>
              <w:t xml:space="preserve">PROFESSOR: Giuseppe Lima, </w:t>
            </w:r>
            <w:proofErr w:type="spellStart"/>
            <w:proofErr w:type="gramStart"/>
            <w:r>
              <w:rPr>
                <w:rFonts w:ascii="Arial Narrow" w:hAnsi="Arial Narrow"/>
              </w:rPr>
              <w:t>MSc</w:t>
            </w:r>
            <w:proofErr w:type="spellEnd"/>
            <w:proofErr w:type="gramEnd"/>
            <w:r>
              <w:rPr>
                <w:rFonts w:ascii="Arial Narrow" w:hAnsi="Arial Narrow"/>
              </w:rPr>
              <w:t>.</w:t>
            </w:r>
          </w:p>
        </w:tc>
      </w:tr>
    </w:tbl>
    <w:p w:rsidR="00C249B7" w:rsidRDefault="00C249B7">
      <w:pPr>
        <w:rPr>
          <w:rFonts w:ascii="Arial Narrow" w:hAnsi="Arial Narrow"/>
        </w:rPr>
      </w:pPr>
    </w:p>
    <w:p w:rsidR="00C249B7" w:rsidRDefault="00BE7872">
      <w:pPr>
        <w:jc w:val="center"/>
        <w:rPr>
          <w:rFonts w:ascii="Arial Narrow" w:hAnsi="Arial Narrow"/>
          <w:sz w:val="24"/>
          <w:szCs w:val="24"/>
          <w:u w:val="single"/>
        </w:rPr>
      </w:pPr>
      <w:r>
        <w:rPr>
          <w:rFonts w:ascii="Arial Narrow" w:hAnsi="Arial Narrow"/>
          <w:sz w:val="24"/>
          <w:szCs w:val="24"/>
          <w:u w:val="single"/>
        </w:rPr>
        <w:t xml:space="preserve">ARTEFATO </w:t>
      </w:r>
      <w:proofErr w:type="gramStart"/>
      <w:r>
        <w:rPr>
          <w:rFonts w:ascii="Arial Narrow" w:hAnsi="Arial Narrow"/>
          <w:sz w:val="24"/>
          <w:szCs w:val="24"/>
          <w:u w:val="single"/>
        </w:rPr>
        <w:t>2</w:t>
      </w:r>
      <w:proofErr w:type="gramEnd"/>
    </w:p>
    <w:p w:rsidR="00C249B7" w:rsidRDefault="00BE7872">
      <w:pPr>
        <w:spacing w:after="0"/>
        <w:jc w:val="center"/>
        <w:rPr>
          <w:rFonts w:ascii="Arial Narrow" w:hAnsi="Arial Narrow"/>
          <w:b/>
          <w:sz w:val="20"/>
          <w:szCs w:val="20"/>
        </w:rPr>
      </w:pPr>
      <w:r>
        <w:rPr>
          <w:rFonts w:ascii="Arial Narrow" w:hAnsi="Arial Narrow"/>
          <w:b/>
          <w:sz w:val="20"/>
          <w:szCs w:val="20"/>
        </w:rPr>
        <w:t>DOCUMENTO DE REQUISITOS</w:t>
      </w:r>
    </w:p>
    <w:p w:rsidR="00C249B7" w:rsidRDefault="00BE7872">
      <w:pPr>
        <w:spacing w:after="0"/>
        <w:jc w:val="center"/>
        <w:rPr>
          <w:rFonts w:ascii="Arial Narrow" w:hAnsi="Arial Narrow"/>
          <w:b/>
          <w:sz w:val="20"/>
          <w:szCs w:val="20"/>
        </w:rPr>
      </w:pPr>
      <w:r>
        <w:rPr>
          <w:rFonts w:ascii="Arial Narrow" w:hAnsi="Arial Narrow"/>
          <w:b/>
          <w:sz w:val="20"/>
          <w:szCs w:val="20"/>
        </w:rPr>
        <w:t>(ELICITAÇÃO, ANÁLISE E VALIDAÇÃO)</w:t>
      </w:r>
    </w:p>
    <w:p w:rsidR="00C249B7" w:rsidRDefault="00C249B7">
      <w:pPr>
        <w:spacing w:after="0"/>
        <w:jc w:val="center"/>
        <w:rPr>
          <w:rFonts w:ascii="Arial Narrow" w:hAnsi="Arial Narrow"/>
          <w:b/>
          <w:sz w:val="20"/>
          <w:szCs w:val="20"/>
        </w:rPr>
      </w:pPr>
    </w:p>
    <w:p w:rsidR="00C249B7" w:rsidRDefault="00C249B7">
      <w:pPr>
        <w:spacing w:after="0"/>
        <w:jc w:val="center"/>
        <w:rPr>
          <w:rFonts w:ascii="Arial Narrow" w:hAnsi="Arial Narrow"/>
        </w:rPr>
      </w:pPr>
    </w:p>
    <w:p w:rsidR="00C249B7" w:rsidRDefault="00C249B7">
      <w:pPr>
        <w:spacing w:after="0"/>
        <w:jc w:val="center"/>
        <w:rPr>
          <w:rFonts w:ascii="Arial Narrow" w:hAnsi="Arial Narrow"/>
          <w:b/>
        </w:rPr>
      </w:pPr>
    </w:p>
    <w:tbl>
      <w:tblPr>
        <w:tblStyle w:val="Tabelacomgrade"/>
        <w:tblW w:w="8644"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8644"/>
      </w:tblGrid>
      <w:tr w:rsidR="00C249B7">
        <w:tc>
          <w:tcPr>
            <w:tcW w:w="8644" w:type="dxa"/>
            <w:tcBorders>
              <w:top w:val="single" w:sz="4" w:space="0" w:color="FF0000"/>
              <w:left w:val="single" w:sz="4" w:space="0" w:color="FF0000"/>
              <w:bottom w:val="single" w:sz="4" w:space="0" w:color="FF0000"/>
              <w:right w:val="single" w:sz="4" w:space="0" w:color="FF0000"/>
            </w:tcBorders>
            <w:shd w:val="clear" w:color="auto" w:fill="auto"/>
            <w:tcMar>
              <w:left w:w="108" w:type="dxa"/>
            </w:tcMar>
          </w:tcPr>
          <w:p w:rsidR="00C249B7" w:rsidRDefault="00BE7872">
            <w:pPr>
              <w:spacing w:after="0"/>
              <w:jc w:val="center"/>
              <w:rPr>
                <w:rFonts w:ascii="Arial Narrow" w:hAnsi="Arial Narrow"/>
                <w:b/>
                <w:color w:val="FF0000"/>
              </w:rPr>
            </w:pPr>
            <w:r>
              <w:rPr>
                <w:rFonts w:ascii="Arial Narrow" w:hAnsi="Arial Narrow"/>
                <w:b/>
                <w:color w:val="FF0000"/>
              </w:rPr>
              <w:t>PROTOCOLO DE ANÁLISE DE REQUISITOS</w:t>
            </w:r>
          </w:p>
          <w:p w:rsidR="00C249B7" w:rsidRDefault="00BE7872">
            <w:pPr>
              <w:spacing w:after="0"/>
              <w:jc w:val="center"/>
              <w:rPr>
                <w:rFonts w:ascii="Arial Narrow" w:hAnsi="Arial Narrow"/>
                <w:color w:val="FF0000"/>
                <w:sz w:val="16"/>
                <w:szCs w:val="16"/>
              </w:rPr>
            </w:pPr>
            <w:r>
              <w:rPr>
                <w:rFonts w:ascii="Arial Narrow" w:hAnsi="Arial Narrow"/>
                <w:color w:val="FF0000"/>
                <w:sz w:val="16"/>
                <w:szCs w:val="16"/>
              </w:rPr>
              <w:t>(Não se esqueça de retirar esse texto-guia e outros trechos em vermelho quando entregar o artefato)</w:t>
            </w:r>
          </w:p>
          <w:p w:rsidR="00C249B7" w:rsidRDefault="00C249B7">
            <w:pPr>
              <w:spacing w:after="0"/>
              <w:rPr>
                <w:rFonts w:ascii="Arial Narrow" w:hAnsi="Arial Narrow"/>
                <w:b/>
                <w:color w:val="FF0000"/>
              </w:rPr>
            </w:pPr>
          </w:p>
          <w:p w:rsidR="00C249B7" w:rsidRDefault="00BE7872">
            <w:pPr>
              <w:pStyle w:val="PargrafodaLista"/>
              <w:numPr>
                <w:ilvl w:val="0"/>
                <w:numId w:val="1"/>
              </w:numPr>
              <w:spacing w:after="0"/>
              <w:rPr>
                <w:rFonts w:ascii="Arial Narrow" w:hAnsi="Arial Narrow"/>
                <w:b/>
                <w:color w:val="FF0000"/>
              </w:rPr>
            </w:pPr>
            <w:proofErr w:type="spellStart"/>
            <w:r>
              <w:rPr>
                <w:rFonts w:ascii="Arial Narrow" w:hAnsi="Arial Narrow"/>
                <w:b/>
                <w:color w:val="FF0000"/>
              </w:rPr>
              <w:t>Elicitação</w:t>
            </w:r>
            <w:proofErr w:type="spellEnd"/>
            <w:r>
              <w:rPr>
                <w:rFonts w:ascii="Arial Narrow" w:hAnsi="Arial Narrow"/>
                <w:b/>
                <w:color w:val="FF0000"/>
              </w:rPr>
              <w:t xml:space="preserve"> de Requisitos</w:t>
            </w:r>
          </w:p>
          <w:p w:rsidR="00C249B7" w:rsidRDefault="00BE7872">
            <w:pPr>
              <w:pStyle w:val="PargrafodaLista"/>
              <w:numPr>
                <w:ilvl w:val="1"/>
                <w:numId w:val="1"/>
              </w:numPr>
              <w:spacing w:after="0"/>
              <w:rPr>
                <w:rFonts w:ascii="Arial Narrow" w:hAnsi="Arial Narrow"/>
                <w:color w:val="FF0000"/>
              </w:rPr>
            </w:pPr>
            <w:r>
              <w:rPr>
                <w:rFonts w:ascii="Arial Narrow" w:hAnsi="Arial Narrow"/>
                <w:color w:val="FF0000"/>
              </w:rPr>
              <w:t>Técnica de Levantamento de Requisitos</w:t>
            </w:r>
          </w:p>
          <w:p w:rsidR="00C249B7" w:rsidRDefault="00BE7872">
            <w:pPr>
              <w:pStyle w:val="PargrafodaLista"/>
              <w:numPr>
                <w:ilvl w:val="2"/>
                <w:numId w:val="1"/>
              </w:numPr>
              <w:spacing w:after="0"/>
              <w:rPr>
                <w:rFonts w:ascii="Arial Narrow" w:hAnsi="Arial Narrow"/>
                <w:color w:val="FF0000"/>
              </w:rPr>
            </w:pPr>
            <w:r>
              <w:rPr>
                <w:rFonts w:ascii="Arial Narrow" w:hAnsi="Arial Narrow"/>
                <w:color w:val="FF0000"/>
              </w:rPr>
              <w:t xml:space="preserve">Seleção da(s) Técnica(s) </w:t>
            </w:r>
          </w:p>
          <w:p w:rsidR="00C249B7" w:rsidRDefault="00BE7872">
            <w:pPr>
              <w:pStyle w:val="PargrafodaLista"/>
              <w:numPr>
                <w:ilvl w:val="2"/>
                <w:numId w:val="1"/>
              </w:numPr>
              <w:spacing w:after="0"/>
              <w:rPr>
                <w:rFonts w:ascii="Arial Narrow" w:hAnsi="Arial Narrow"/>
                <w:color w:val="FF0000"/>
              </w:rPr>
            </w:pPr>
            <w:r>
              <w:rPr>
                <w:rFonts w:ascii="Arial Narrow" w:hAnsi="Arial Narrow"/>
                <w:color w:val="FF0000"/>
              </w:rPr>
              <w:t>Preparação da(s) Técnica(s)</w:t>
            </w:r>
          </w:p>
          <w:p w:rsidR="00C249B7" w:rsidRDefault="00BE7872">
            <w:pPr>
              <w:pStyle w:val="PargrafodaLista"/>
              <w:numPr>
                <w:ilvl w:val="2"/>
                <w:numId w:val="1"/>
              </w:numPr>
              <w:spacing w:after="0"/>
              <w:rPr>
                <w:rFonts w:ascii="Arial Narrow" w:hAnsi="Arial Narrow"/>
                <w:color w:val="FF0000"/>
              </w:rPr>
            </w:pPr>
            <w:r>
              <w:rPr>
                <w:rFonts w:ascii="Arial Narrow" w:hAnsi="Arial Narrow"/>
                <w:color w:val="FF0000"/>
              </w:rPr>
              <w:t>Aplicação da(s) técnica(s) e registro de informações obtidas</w:t>
            </w:r>
          </w:p>
          <w:p w:rsidR="00C249B7" w:rsidRDefault="00BE7872">
            <w:pPr>
              <w:pStyle w:val="PargrafodaLista"/>
              <w:numPr>
                <w:ilvl w:val="0"/>
                <w:numId w:val="1"/>
              </w:numPr>
              <w:spacing w:after="0"/>
              <w:rPr>
                <w:rFonts w:ascii="Arial Narrow" w:hAnsi="Arial Narrow"/>
                <w:b/>
                <w:color w:val="FF0000"/>
              </w:rPr>
            </w:pPr>
            <w:r>
              <w:rPr>
                <w:rFonts w:ascii="Arial Narrow" w:hAnsi="Arial Narrow"/>
                <w:b/>
                <w:color w:val="FF0000"/>
              </w:rPr>
              <w:t>Análise de Requisitos</w:t>
            </w:r>
          </w:p>
          <w:p w:rsidR="00C249B7" w:rsidRDefault="00BE7872">
            <w:pPr>
              <w:pStyle w:val="PargrafodaLista"/>
              <w:numPr>
                <w:ilvl w:val="1"/>
                <w:numId w:val="1"/>
              </w:numPr>
              <w:spacing w:after="0"/>
              <w:rPr>
                <w:rFonts w:ascii="Arial Narrow" w:hAnsi="Arial Narrow"/>
                <w:color w:val="FF0000"/>
              </w:rPr>
            </w:pPr>
            <w:r>
              <w:rPr>
                <w:rFonts w:ascii="Arial Narrow" w:hAnsi="Arial Narrow"/>
                <w:color w:val="FF0000"/>
              </w:rPr>
              <w:t>Diagrama de casos de uso UML</w:t>
            </w:r>
          </w:p>
          <w:p w:rsidR="00C249B7" w:rsidRDefault="00BE7872">
            <w:pPr>
              <w:pStyle w:val="PargrafodaLista"/>
              <w:numPr>
                <w:ilvl w:val="1"/>
                <w:numId w:val="1"/>
              </w:numPr>
              <w:spacing w:after="0"/>
              <w:rPr>
                <w:rFonts w:ascii="Arial Narrow" w:hAnsi="Arial Narrow"/>
                <w:color w:val="FF0000"/>
              </w:rPr>
            </w:pPr>
            <w:r>
              <w:rPr>
                <w:rFonts w:ascii="Arial Narrow" w:hAnsi="Arial Narrow"/>
                <w:color w:val="FF0000"/>
              </w:rPr>
              <w:t>Análise de cenários com casos de uso: casos de uso textuais e detalhados</w:t>
            </w:r>
          </w:p>
          <w:p w:rsidR="00C249B7" w:rsidRDefault="00BE7872">
            <w:pPr>
              <w:pStyle w:val="PargrafodaLista"/>
              <w:numPr>
                <w:ilvl w:val="1"/>
                <w:numId w:val="1"/>
              </w:numPr>
              <w:spacing w:after="0"/>
              <w:rPr>
                <w:rFonts w:ascii="Arial Narrow" w:hAnsi="Arial Narrow"/>
                <w:color w:val="FF0000"/>
              </w:rPr>
            </w:pPr>
            <w:r>
              <w:rPr>
                <w:rFonts w:ascii="Arial Narrow" w:hAnsi="Arial Narrow"/>
                <w:color w:val="FF0000"/>
              </w:rPr>
              <w:t>Mapeamento de processos de negócio: diagrama de atividades UML</w:t>
            </w:r>
          </w:p>
          <w:p w:rsidR="00C249B7" w:rsidRDefault="00BE7872">
            <w:pPr>
              <w:pStyle w:val="PargrafodaLista"/>
              <w:numPr>
                <w:ilvl w:val="0"/>
                <w:numId w:val="1"/>
              </w:numPr>
              <w:spacing w:after="0"/>
              <w:rPr>
                <w:rFonts w:ascii="Arial Narrow" w:hAnsi="Arial Narrow"/>
                <w:b/>
                <w:color w:val="FF0000"/>
              </w:rPr>
            </w:pPr>
            <w:r>
              <w:rPr>
                <w:rFonts w:ascii="Arial Narrow" w:hAnsi="Arial Narrow"/>
                <w:b/>
                <w:color w:val="FF0000"/>
              </w:rPr>
              <w:t>Especificação dos Requisitos de Sistema</w:t>
            </w:r>
          </w:p>
          <w:p w:rsidR="00C249B7" w:rsidRDefault="00BE7872">
            <w:pPr>
              <w:pStyle w:val="PargrafodaLista"/>
              <w:numPr>
                <w:ilvl w:val="1"/>
                <w:numId w:val="1"/>
              </w:numPr>
              <w:spacing w:after="0"/>
              <w:rPr>
                <w:rFonts w:ascii="Arial Narrow" w:hAnsi="Arial Narrow"/>
                <w:color w:val="FF0000"/>
              </w:rPr>
            </w:pPr>
            <w:r>
              <w:rPr>
                <w:rFonts w:ascii="Arial Narrow" w:hAnsi="Arial Narrow"/>
                <w:color w:val="FF0000"/>
              </w:rPr>
              <w:t>Descrição, detalhamento e classificação dos requisitos: Requisitos Funcionais e Requisitos Não-Funcionais</w:t>
            </w:r>
          </w:p>
          <w:p w:rsidR="00C249B7" w:rsidRDefault="00BE7872">
            <w:pPr>
              <w:pStyle w:val="PargrafodaLista"/>
              <w:numPr>
                <w:ilvl w:val="1"/>
                <w:numId w:val="1"/>
              </w:numPr>
              <w:spacing w:after="0"/>
              <w:rPr>
                <w:rFonts w:ascii="Arial Narrow" w:hAnsi="Arial Narrow"/>
                <w:color w:val="FF0000"/>
              </w:rPr>
            </w:pPr>
            <w:r>
              <w:rPr>
                <w:rFonts w:ascii="Arial Narrow" w:hAnsi="Arial Narrow"/>
                <w:color w:val="FF0000"/>
              </w:rPr>
              <w:t xml:space="preserve">Priorização: </w:t>
            </w:r>
            <w:proofErr w:type="spellStart"/>
            <w:r>
              <w:rPr>
                <w:rFonts w:ascii="Arial Narrow" w:hAnsi="Arial Narrow"/>
                <w:color w:val="FF0000"/>
              </w:rPr>
              <w:t>stakeholders</w:t>
            </w:r>
            <w:proofErr w:type="spellEnd"/>
            <w:r>
              <w:rPr>
                <w:rFonts w:ascii="Arial Narrow" w:hAnsi="Arial Narrow"/>
                <w:color w:val="FF0000"/>
              </w:rPr>
              <w:t xml:space="preserve"> e clientes </w:t>
            </w:r>
          </w:p>
          <w:p w:rsidR="00C249B7" w:rsidRDefault="00BE7872">
            <w:pPr>
              <w:pStyle w:val="PargrafodaLista"/>
              <w:numPr>
                <w:ilvl w:val="1"/>
                <w:numId w:val="1"/>
              </w:numPr>
              <w:spacing w:after="0"/>
              <w:rPr>
                <w:rFonts w:ascii="Arial Narrow" w:hAnsi="Arial Narrow"/>
                <w:color w:val="FF0000"/>
              </w:rPr>
            </w:pPr>
            <w:r>
              <w:rPr>
                <w:rFonts w:ascii="Arial Narrow" w:hAnsi="Arial Narrow"/>
                <w:color w:val="FF0000"/>
              </w:rPr>
              <w:t>Rastreabilidade: relações entre requisitos</w:t>
            </w:r>
          </w:p>
          <w:p w:rsidR="00C249B7" w:rsidRDefault="00BE7872">
            <w:pPr>
              <w:pStyle w:val="PargrafodaLista"/>
              <w:numPr>
                <w:ilvl w:val="1"/>
                <w:numId w:val="1"/>
              </w:numPr>
              <w:spacing w:after="0"/>
              <w:rPr>
                <w:rFonts w:ascii="Arial Narrow" w:hAnsi="Arial Narrow"/>
                <w:color w:val="FF0000"/>
              </w:rPr>
            </w:pPr>
            <w:r>
              <w:rPr>
                <w:rFonts w:ascii="Arial Narrow" w:hAnsi="Arial Narrow"/>
                <w:color w:val="FF0000"/>
              </w:rPr>
              <w:t>Mutabilidade: atribuição de requisito como de natureza variável</w:t>
            </w:r>
          </w:p>
          <w:p w:rsidR="00C249B7" w:rsidRDefault="00BE7872">
            <w:pPr>
              <w:pStyle w:val="PargrafodaLista"/>
              <w:numPr>
                <w:ilvl w:val="0"/>
                <w:numId w:val="1"/>
              </w:numPr>
              <w:spacing w:after="0"/>
              <w:rPr>
                <w:rFonts w:ascii="Arial Narrow" w:hAnsi="Arial Narrow"/>
                <w:b/>
                <w:color w:val="FF0000"/>
              </w:rPr>
            </w:pPr>
            <w:r>
              <w:rPr>
                <w:rFonts w:ascii="Arial Narrow" w:hAnsi="Arial Narrow"/>
                <w:b/>
                <w:color w:val="FF0000"/>
              </w:rPr>
              <w:t>Validação de Requisitos</w:t>
            </w:r>
          </w:p>
          <w:p w:rsidR="00C249B7" w:rsidRDefault="00BE7872">
            <w:pPr>
              <w:pStyle w:val="PargrafodaLista"/>
              <w:numPr>
                <w:ilvl w:val="1"/>
                <w:numId w:val="1"/>
              </w:numPr>
              <w:spacing w:after="0"/>
              <w:rPr>
                <w:rFonts w:ascii="Arial Narrow" w:hAnsi="Arial Narrow"/>
                <w:b/>
              </w:rPr>
            </w:pPr>
            <w:r>
              <w:rPr>
                <w:rFonts w:ascii="Arial Narrow" w:hAnsi="Arial Narrow"/>
                <w:color w:val="FF0000"/>
              </w:rPr>
              <w:t xml:space="preserve">Aplicar </w:t>
            </w:r>
            <w:proofErr w:type="spellStart"/>
            <w:r>
              <w:rPr>
                <w:rFonts w:ascii="Arial Narrow" w:hAnsi="Arial Narrow"/>
                <w:color w:val="FF0000"/>
              </w:rPr>
              <w:t>checklist</w:t>
            </w:r>
            <w:proofErr w:type="spellEnd"/>
            <w:r>
              <w:rPr>
                <w:rFonts w:ascii="Arial Narrow" w:hAnsi="Arial Narrow"/>
                <w:color w:val="FF0000"/>
              </w:rPr>
              <w:t xml:space="preserve"> de validação (adaptado da ISO) para cada requisito presente no documento de requisitos</w:t>
            </w:r>
          </w:p>
        </w:tc>
      </w:tr>
    </w:tbl>
    <w:p w:rsidR="00C249B7" w:rsidRDefault="00C249B7">
      <w:pPr>
        <w:spacing w:after="0"/>
        <w:rPr>
          <w:rFonts w:ascii="Arial Narrow" w:hAnsi="Arial Narrow"/>
          <w:b/>
        </w:rPr>
      </w:pPr>
    </w:p>
    <w:p w:rsidR="00C249B7" w:rsidRDefault="00C249B7">
      <w:pPr>
        <w:spacing w:after="0"/>
        <w:jc w:val="center"/>
        <w:rPr>
          <w:rFonts w:ascii="Arial Narrow" w:hAnsi="Arial Narrow"/>
        </w:rPr>
      </w:pPr>
    </w:p>
    <w:tbl>
      <w:tblPr>
        <w:tblStyle w:val="Tabelacomgrade"/>
        <w:tblW w:w="8721" w:type="dxa"/>
        <w:tblLook w:val="04A0" w:firstRow="1" w:lastRow="0" w:firstColumn="1" w:lastColumn="0" w:noHBand="0" w:noVBand="1"/>
      </w:tblPr>
      <w:tblGrid>
        <w:gridCol w:w="1264"/>
        <w:gridCol w:w="3887"/>
        <w:gridCol w:w="1392"/>
        <w:gridCol w:w="434"/>
        <w:gridCol w:w="797"/>
        <w:gridCol w:w="947"/>
      </w:tblGrid>
      <w:tr w:rsidR="00C249B7">
        <w:tc>
          <w:tcPr>
            <w:tcW w:w="8720" w:type="dxa"/>
            <w:gridSpan w:val="6"/>
            <w:shd w:val="clear" w:color="auto" w:fill="D9D9D9" w:themeFill="background1" w:themeFillShade="D9"/>
            <w:tcMar>
              <w:left w:w="108" w:type="dxa"/>
            </w:tcMar>
          </w:tcPr>
          <w:p w:rsidR="00C249B7" w:rsidRDefault="00BE7872">
            <w:pPr>
              <w:spacing w:after="0" w:line="360" w:lineRule="auto"/>
              <w:rPr>
                <w:rFonts w:ascii="Arial Narrow" w:hAnsi="Arial Narrow"/>
                <w:b/>
              </w:rPr>
            </w:pPr>
            <w:r>
              <w:rPr>
                <w:rFonts w:ascii="Arial Narrow" w:hAnsi="Arial Narrow"/>
                <w:b/>
              </w:rPr>
              <w:t>CONTROLE REVISIONAL</w:t>
            </w:r>
          </w:p>
        </w:tc>
      </w:tr>
      <w:tr w:rsidR="00C249B7">
        <w:tc>
          <w:tcPr>
            <w:tcW w:w="1263" w:type="dxa"/>
            <w:shd w:val="clear" w:color="auto" w:fill="F2F2F2" w:themeFill="background1" w:themeFillShade="F2"/>
            <w:tcMar>
              <w:left w:w="108" w:type="dxa"/>
            </w:tcMar>
          </w:tcPr>
          <w:p w:rsidR="00C249B7" w:rsidRDefault="00BE7872">
            <w:pPr>
              <w:spacing w:after="0"/>
              <w:rPr>
                <w:rFonts w:ascii="Arial Narrow" w:hAnsi="Arial Narrow"/>
                <w:b/>
                <w:sz w:val="19"/>
                <w:szCs w:val="19"/>
              </w:rPr>
            </w:pPr>
            <w:r>
              <w:rPr>
                <w:rFonts w:ascii="Arial Narrow" w:hAnsi="Arial Narrow"/>
                <w:b/>
                <w:sz w:val="19"/>
                <w:szCs w:val="19"/>
              </w:rPr>
              <w:t>Documento</w:t>
            </w:r>
          </w:p>
        </w:tc>
        <w:tc>
          <w:tcPr>
            <w:tcW w:w="5713" w:type="dxa"/>
            <w:gridSpan w:val="3"/>
            <w:shd w:val="clear" w:color="auto" w:fill="auto"/>
            <w:tcMar>
              <w:left w:w="108" w:type="dxa"/>
            </w:tcMar>
          </w:tcPr>
          <w:p w:rsidR="00C249B7" w:rsidRDefault="00BE7872">
            <w:pPr>
              <w:spacing w:after="0"/>
              <w:rPr>
                <w:rFonts w:ascii="Arial Narrow" w:hAnsi="Arial Narrow"/>
                <w:sz w:val="19"/>
                <w:szCs w:val="19"/>
              </w:rPr>
            </w:pPr>
            <w:r>
              <w:rPr>
                <w:rFonts w:ascii="Arial Narrow" w:hAnsi="Arial Narrow"/>
                <w:sz w:val="19"/>
                <w:szCs w:val="19"/>
              </w:rPr>
              <w:t>Artefato 2 - Documento de Requisitos de Software</w:t>
            </w:r>
          </w:p>
        </w:tc>
        <w:tc>
          <w:tcPr>
            <w:tcW w:w="797" w:type="dxa"/>
            <w:shd w:val="clear" w:color="auto" w:fill="D9D9D9" w:themeFill="background1" w:themeFillShade="D9"/>
            <w:tcMar>
              <w:left w:w="108" w:type="dxa"/>
            </w:tcMar>
          </w:tcPr>
          <w:p w:rsidR="00C249B7" w:rsidRDefault="00BE7872">
            <w:pPr>
              <w:spacing w:after="0"/>
              <w:rPr>
                <w:rFonts w:ascii="Arial Narrow" w:hAnsi="Arial Narrow"/>
                <w:b/>
                <w:sz w:val="19"/>
                <w:szCs w:val="19"/>
              </w:rPr>
            </w:pPr>
            <w:r>
              <w:rPr>
                <w:rFonts w:ascii="Arial Narrow" w:hAnsi="Arial Narrow"/>
                <w:b/>
                <w:sz w:val="19"/>
                <w:szCs w:val="19"/>
              </w:rPr>
              <w:t>Estado*</w:t>
            </w:r>
          </w:p>
        </w:tc>
        <w:tc>
          <w:tcPr>
            <w:tcW w:w="947" w:type="dxa"/>
            <w:shd w:val="clear" w:color="auto" w:fill="FFC000"/>
            <w:tcMar>
              <w:left w:w="108" w:type="dxa"/>
            </w:tcMar>
          </w:tcPr>
          <w:p w:rsidR="00C249B7" w:rsidRDefault="00C249B7">
            <w:pPr>
              <w:spacing w:after="0"/>
              <w:rPr>
                <w:rFonts w:ascii="Arial Narrow" w:hAnsi="Arial Narrow"/>
                <w:color w:val="FFC000"/>
                <w:sz w:val="19"/>
                <w:szCs w:val="19"/>
              </w:rPr>
            </w:pPr>
          </w:p>
        </w:tc>
      </w:tr>
      <w:tr w:rsidR="00C249B7">
        <w:tc>
          <w:tcPr>
            <w:tcW w:w="1263" w:type="dxa"/>
            <w:shd w:val="clear" w:color="auto" w:fill="F2F2F2" w:themeFill="background1" w:themeFillShade="F2"/>
            <w:tcMar>
              <w:left w:w="108" w:type="dxa"/>
            </w:tcMar>
          </w:tcPr>
          <w:p w:rsidR="00C249B7" w:rsidRDefault="00BE7872">
            <w:pPr>
              <w:spacing w:after="0"/>
              <w:rPr>
                <w:rFonts w:ascii="Arial Narrow" w:hAnsi="Arial Narrow"/>
                <w:b/>
                <w:sz w:val="19"/>
                <w:szCs w:val="19"/>
              </w:rPr>
            </w:pPr>
            <w:r>
              <w:rPr>
                <w:rFonts w:ascii="Arial Narrow" w:hAnsi="Arial Narrow"/>
                <w:b/>
                <w:sz w:val="19"/>
                <w:szCs w:val="19"/>
              </w:rPr>
              <w:t>Responsáveis</w:t>
            </w:r>
          </w:p>
        </w:tc>
        <w:tc>
          <w:tcPr>
            <w:tcW w:w="7457" w:type="dxa"/>
            <w:gridSpan w:val="5"/>
            <w:shd w:val="clear" w:color="auto" w:fill="auto"/>
            <w:tcMar>
              <w:left w:w="108" w:type="dxa"/>
            </w:tcMar>
          </w:tcPr>
          <w:p w:rsidR="00C249B7" w:rsidRDefault="00BE7872">
            <w:pPr>
              <w:spacing w:after="0"/>
              <w:rPr>
                <w:rFonts w:ascii="Arial Narrow" w:hAnsi="Arial Narrow"/>
                <w:sz w:val="19"/>
                <w:szCs w:val="19"/>
              </w:rPr>
            </w:pPr>
            <w:r>
              <w:rPr>
                <w:rFonts w:ascii="Arial Narrow" w:hAnsi="Arial Narrow"/>
                <w:sz w:val="19"/>
                <w:szCs w:val="19"/>
              </w:rPr>
              <w:t>[nome / email]</w:t>
            </w:r>
          </w:p>
        </w:tc>
      </w:tr>
      <w:tr w:rsidR="00C249B7">
        <w:tc>
          <w:tcPr>
            <w:tcW w:w="1263" w:type="dxa"/>
            <w:shd w:val="clear" w:color="auto" w:fill="F2F2F2" w:themeFill="background1" w:themeFillShade="F2"/>
            <w:tcMar>
              <w:left w:w="108" w:type="dxa"/>
            </w:tcMar>
          </w:tcPr>
          <w:p w:rsidR="00C249B7" w:rsidRDefault="00BE7872">
            <w:pPr>
              <w:spacing w:after="0"/>
              <w:rPr>
                <w:rFonts w:ascii="Arial Narrow" w:hAnsi="Arial Narrow"/>
                <w:b/>
                <w:sz w:val="19"/>
                <w:szCs w:val="19"/>
              </w:rPr>
            </w:pPr>
            <w:r>
              <w:rPr>
                <w:rFonts w:ascii="Arial Narrow" w:hAnsi="Arial Narrow"/>
                <w:b/>
                <w:sz w:val="19"/>
                <w:szCs w:val="19"/>
              </w:rPr>
              <w:t xml:space="preserve">Revisor </w:t>
            </w:r>
          </w:p>
        </w:tc>
        <w:tc>
          <w:tcPr>
            <w:tcW w:w="7457" w:type="dxa"/>
            <w:gridSpan w:val="5"/>
            <w:shd w:val="clear" w:color="auto" w:fill="auto"/>
            <w:tcMar>
              <w:left w:w="108" w:type="dxa"/>
            </w:tcMar>
          </w:tcPr>
          <w:p w:rsidR="00C249B7" w:rsidRDefault="00BE7872">
            <w:pPr>
              <w:spacing w:after="0"/>
              <w:rPr>
                <w:rFonts w:ascii="Arial Narrow" w:hAnsi="Arial Narrow"/>
                <w:sz w:val="19"/>
                <w:szCs w:val="19"/>
              </w:rPr>
            </w:pPr>
            <w:r>
              <w:rPr>
                <w:rFonts w:ascii="Arial Narrow" w:hAnsi="Arial Narrow"/>
                <w:sz w:val="19"/>
                <w:szCs w:val="19"/>
              </w:rPr>
              <w:t>[nome / email]</w:t>
            </w:r>
          </w:p>
        </w:tc>
      </w:tr>
      <w:tr w:rsidR="00C249B7">
        <w:tc>
          <w:tcPr>
            <w:tcW w:w="1263" w:type="dxa"/>
            <w:shd w:val="clear" w:color="auto" w:fill="F2F2F2" w:themeFill="background1" w:themeFillShade="F2"/>
            <w:tcMar>
              <w:left w:w="108" w:type="dxa"/>
            </w:tcMar>
          </w:tcPr>
          <w:p w:rsidR="00C249B7" w:rsidRDefault="00BE7872">
            <w:pPr>
              <w:spacing w:after="0"/>
              <w:rPr>
                <w:rFonts w:ascii="Arial Narrow" w:hAnsi="Arial Narrow"/>
                <w:b/>
                <w:sz w:val="19"/>
                <w:szCs w:val="19"/>
              </w:rPr>
            </w:pPr>
            <w:r>
              <w:rPr>
                <w:rFonts w:ascii="Arial Narrow" w:hAnsi="Arial Narrow"/>
                <w:b/>
                <w:sz w:val="19"/>
                <w:szCs w:val="19"/>
              </w:rPr>
              <w:t>Nº da Versão</w:t>
            </w:r>
          </w:p>
        </w:tc>
        <w:tc>
          <w:tcPr>
            <w:tcW w:w="3887" w:type="dxa"/>
            <w:shd w:val="clear" w:color="auto" w:fill="auto"/>
            <w:tcMar>
              <w:left w:w="108" w:type="dxa"/>
            </w:tcMar>
          </w:tcPr>
          <w:p w:rsidR="00C249B7" w:rsidRDefault="00BE7872">
            <w:pPr>
              <w:spacing w:after="0"/>
              <w:rPr>
                <w:rFonts w:ascii="Arial Narrow" w:hAnsi="Arial Narrow"/>
                <w:sz w:val="19"/>
                <w:szCs w:val="19"/>
              </w:rPr>
            </w:pPr>
            <w:proofErr w:type="gramStart"/>
            <w:r>
              <w:rPr>
                <w:rFonts w:ascii="Arial Narrow" w:hAnsi="Arial Narrow"/>
                <w:sz w:val="19"/>
                <w:szCs w:val="19"/>
              </w:rPr>
              <w:t>1</w:t>
            </w:r>
            <w:proofErr w:type="gramEnd"/>
          </w:p>
        </w:tc>
        <w:tc>
          <w:tcPr>
            <w:tcW w:w="1392" w:type="dxa"/>
            <w:shd w:val="clear" w:color="auto" w:fill="F2F2F2" w:themeFill="background1" w:themeFillShade="F2"/>
            <w:tcMar>
              <w:left w:w="108" w:type="dxa"/>
            </w:tcMar>
          </w:tcPr>
          <w:p w:rsidR="00C249B7" w:rsidRDefault="00BE7872">
            <w:pPr>
              <w:spacing w:after="0"/>
              <w:rPr>
                <w:rFonts w:ascii="Arial Narrow" w:hAnsi="Arial Narrow"/>
                <w:b/>
                <w:sz w:val="19"/>
                <w:szCs w:val="19"/>
              </w:rPr>
            </w:pPr>
            <w:r>
              <w:rPr>
                <w:rFonts w:ascii="Arial Narrow" w:hAnsi="Arial Narrow"/>
                <w:b/>
                <w:sz w:val="19"/>
                <w:szCs w:val="19"/>
              </w:rPr>
              <w:t>Data da Versão</w:t>
            </w:r>
          </w:p>
        </w:tc>
        <w:tc>
          <w:tcPr>
            <w:tcW w:w="2178" w:type="dxa"/>
            <w:gridSpan w:val="3"/>
            <w:shd w:val="clear" w:color="auto" w:fill="auto"/>
            <w:tcMar>
              <w:left w:w="108" w:type="dxa"/>
            </w:tcMar>
          </w:tcPr>
          <w:p w:rsidR="00C249B7" w:rsidRDefault="00BE7872">
            <w:pPr>
              <w:spacing w:after="0"/>
              <w:rPr>
                <w:rFonts w:ascii="Arial Narrow" w:hAnsi="Arial Narrow"/>
                <w:sz w:val="19"/>
                <w:szCs w:val="19"/>
              </w:rPr>
            </w:pPr>
            <w:r>
              <w:rPr>
                <w:rFonts w:ascii="Arial Narrow" w:hAnsi="Arial Narrow"/>
                <w:sz w:val="19"/>
                <w:szCs w:val="19"/>
              </w:rPr>
              <w:t>[dia/</w:t>
            </w:r>
            <w:proofErr w:type="spellStart"/>
            <w:r>
              <w:rPr>
                <w:rFonts w:ascii="Arial Narrow" w:hAnsi="Arial Narrow"/>
                <w:sz w:val="19"/>
                <w:szCs w:val="19"/>
              </w:rPr>
              <w:t>mes</w:t>
            </w:r>
            <w:proofErr w:type="spellEnd"/>
            <w:r>
              <w:rPr>
                <w:rFonts w:ascii="Arial Narrow" w:hAnsi="Arial Narrow"/>
                <w:sz w:val="19"/>
                <w:szCs w:val="19"/>
              </w:rPr>
              <w:t>/ano]</w:t>
            </w:r>
          </w:p>
        </w:tc>
      </w:tr>
      <w:tr w:rsidR="00C249B7">
        <w:tc>
          <w:tcPr>
            <w:tcW w:w="1263" w:type="dxa"/>
            <w:shd w:val="clear" w:color="auto" w:fill="F2F2F2" w:themeFill="background1" w:themeFillShade="F2"/>
            <w:tcMar>
              <w:left w:w="108" w:type="dxa"/>
            </w:tcMar>
          </w:tcPr>
          <w:p w:rsidR="00C249B7" w:rsidRDefault="00BE7872">
            <w:pPr>
              <w:spacing w:after="0"/>
              <w:rPr>
                <w:rFonts w:ascii="Arial Narrow" w:hAnsi="Arial Narrow"/>
                <w:b/>
                <w:sz w:val="19"/>
                <w:szCs w:val="19"/>
              </w:rPr>
            </w:pPr>
            <w:r>
              <w:rPr>
                <w:rFonts w:ascii="Arial Narrow" w:hAnsi="Arial Narrow"/>
                <w:b/>
                <w:sz w:val="19"/>
                <w:szCs w:val="19"/>
              </w:rPr>
              <w:t>Resumo de Alterações</w:t>
            </w:r>
          </w:p>
        </w:tc>
        <w:tc>
          <w:tcPr>
            <w:tcW w:w="7457" w:type="dxa"/>
            <w:gridSpan w:val="5"/>
            <w:shd w:val="clear" w:color="auto" w:fill="auto"/>
            <w:tcMar>
              <w:left w:w="108" w:type="dxa"/>
            </w:tcMar>
          </w:tcPr>
          <w:p w:rsidR="00C249B7" w:rsidRDefault="00BE7872">
            <w:pPr>
              <w:spacing w:after="0"/>
              <w:rPr>
                <w:rFonts w:ascii="Arial Narrow" w:hAnsi="Arial Narrow"/>
                <w:sz w:val="19"/>
                <w:szCs w:val="19"/>
              </w:rPr>
            </w:pPr>
            <w:r>
              <w:rPr>
                <w:rFonts w:ascii="Arial Narrow" w:hAnsi="Arial Narrow"/>
                <w:sz w:val="19"/>
                <w:szCs w:val="19"/>
              </w:rPr>
              <w:t>[se versão &gt;1, apontar inclusões e exclusões da nova versão]</w:t>
            </w:r>
          </w:p>
          <w:p w:rsidR="00C249B7" w:rsidRDefault="00BE7872">
            <w:pPr>
              <w:pStyle w:val="PargrafodaLista"/>
              <w:numPr>
                <w:ilvl w:val="0"/>
                <w:numId w:val="2"/>
              </w:numPr>
              <w:spacing w:after="0"/>
              <w:rPr>
                <w:rFonts w:ascii="Arial Narrow" w:hAnsi="Arial Narrow"/>
                <w:sz w:val="19"/>
                <w:szCs w:val="19"/>
              </w:rPr>
            </w:pPr>
            <w:r>
              <w:rPr>
                <w:rFonts w:ascii="Arial Narrow" w:hAnsi="Arial Narrow"/>
                <w:sz w:val="19"/>
                <w:szCs w:val="19"/>
              </w:rPr>
              <w:t>Inclusões: ...</w:t>
            </w:r>
          </w:p>
          <w:p w:rsidR="00C249B7" w:rsidRDefault="00BE7872">
            <w:pPr>
              <w:pStyle w:val="PargrafodaLista"/>
              <w:numPr>
                <w:ilvl w:val="0"/>
                <w:numId w:val="2"/>
              </w:numPr>
              <w:spacing w:after="0"/>
              <w:rPr>
                <w:rFonts w:ascii="Arial Narrow" w:hAnsi="Arial Narrow"/>
                <w:sz w:val="19"/>
                <w:szCs w:val="19"/>
              </w:rPr>
            </w:pPr>
            <w:r>
              <w:rPr>
                <w:rFonts w:ascii="Arial Narrow" w:hAnsi="Arial Narrow"/>
                <w:sz w:val="19"/>
                <w:szCs w:val="19"/>
              </w:rPr>
              <w:t>Exclusões: ...</w:t>
            </w:r>
          </w:p>
        </w:tc>
      </w:tr>
    </w:tbl>
    <w:p w:rsidR="00C249B7" w:rsidRDefault="00BE7872">
      <w:pPr>
        <w:jc w:val="right"/>
        <w:rPr>
          <w:rFonts w:ascii="Arial Narrow" w:hAnsi="Arial Narrow"/>
          <w:color w:val="FF0000"/>
          <w:sz w:val="16"/>
          <w:szCs w:val="16"/>
        </w:rPr>
      </w:pPr>
      <w:r>
        <w:rPr>
          <w:rFonts w:ascii="Arial Narrow" w:hAnsi="Arial Narrow"/>
          <w:sz w:val="16"/>
          <w:szCs w:val="16"/>
        </w:rPr>
        <w:t>*</w:t>
      </w:r>
      <w:r>
        <w:rPr>
          <w:rFonts w:ascii="Arial Narrow" w:hAnsi="Arial Narrow"/>
          <w:color w:val="4F6228" w:themeColor="accent3" w:themeShade="80"/>
          <w:sz w:val="16"/>
          <w:szCs w:val="16"/>
        </w:rPr>
        <w:t>Aprovado</w:t>
      </w:r>
      <w:r>
        <w:rPr>
          <w:rFonts w:ascii="Arial Narrow" w:hAnsi="Arial Narrow"/>
          <w:sz w:val="16"/>
          <w:szCs w:val="16"/>
        </w:rPr>
        <w:t xml:space="preserve"> | </w:t>
      </w:r>
      <w:r>
        <w:rPr>
          <w:rFonts w:ascii="Arial Narrow" w:hAnsi="Arial Narrow"/>
          <w:color w:val="FFC000"/>
          <w:sz w:val="16"/>
          <w:szCs w:val="16"/>
        </w:rPr>
        <w:t>Em elaboração</w:t>
      </w:r>
      <w:r>
        <w:rPr>
          <w:rFonts w:ascii="Arial Narrow" w:hAnsi="Arial Narrow"/>
          <w:sz w:val="16"/>
          <w:szCs w:val="16"/>
        </w:rPr>
        <w:t xml:space="preserve"> | </w:t>
      </w:r>
      <w:r>
        <w:rPr>
          <w:rFonts w:ascii="Arial Narrow" w:hAnsi="Arial Narrow"/>
          <w:color w:val="FF0000"/>
          <w:sz w:val="16"/>
          <w:szCs w:val="16"/>
        </w:rPr>
        <w:t>Rejeitado</w:t>
      </w:r>
    </w:p>
    <w:p w:rsidR="00C249B7" w:rsidRDefault="00BE7872">
      <w:pPr>
        <w:rPr>
          <w:rFonts w:ascii="Arial Narrow" w:hAnsi="Arial Narrow"/>
          <w:color w:val="FF0000"/>
          <w:sz w:val="18"/>
          <w:szCs w:val="18"/>
        </w:rPr>
      </w:pPr>
      <w:r>
        <w:br w:type="page"/>
      </w:r>
    </w:p>
    <w:p w:rsidR="00C249B7" w:rsidRDefault="00BE7872">
      <w:pPr>
        <w:pStyle w:val="PargrafodaLista"/>
        <w:numPr>
          <w:ilvl w:val="0"/>
          <w:numId w:val="3"/>
        </w:numPr>
        <w:rPr>
          <w:rFonts w:ascii="Arial Narrow" w:hAnsi="Arial Narrow"/>
          <w:b/>
        </w:rPr>
      </w:pPr>
      <w:r>
        <w:rPr>
          <w:rFonts w:ascii="Arial Narrow" w:hAnsi="Arial Narrow"/>
          <w:b/>
        </w:rPr>
        <w:lastRenderedPageBreak/>
        <w:t>Descrição do Propósito do Sistema (Minimundo)</w:t>
      </w:r>
    </w:p>
    <w:p w:rsidR="00C249B7" w:rsidRDefault="00BE7872">
      <w:pPr>
        <w:pStyle w:val="PargrafodaLista"/>
        <w:ind w:left="0"/>
        <w:rPr>
          <w:rFonts w:ascii="Arial Narrow" w:hAnsi="Arial Narrow"/>
          <w:color w:val="FF0000"/>
        </w:rPr>
      </w:pPr>
      <w:r>
        <w:rPr>
          <w:rFonts w:ascii="Arial Narrow" w:hAnsi="Arial Narrow"/>
          <w:color w:val="FF0000"/>
        </w:rPr>
        <w:t xml:space="preserve">Descreva a percepção obtida com o domínio do problema e dos propósitos do sistema, </w:t>
      </w:r>
      <w:r>
        <w:rPr>
          <w:rFonts w:ascii="Arial Narrow" w:hAnsi="Arial Narrow"/>
          <w:color w:val="FF0000"/>
          <w:u w:val="single"/>
        </w:rPr>
        <w:t>após ter realizado a primeira conversa com o cliente</w:t>
      </w:r>
      <w:r>
        <w:rPr>
          <w:rFonts w:ascii="Arial Narrow" w:hAnsi="Arial Narrow"/>
          <w:color w:val="FF0000"/>
        </w:rPr>
        <w:t>.</w:t>
      </w:r>
    </w:p>
    <w:p w:rsidR="00C249B7" w:rsidRDefault="00C249B7">
      <w:pPr>
        <w:pStyle w:val="PargrafodaLista"/>
        <w:ind w:left="0"/>
        <w:rPr>
          <w:rFonts w:ascii="Arial Narrow" w:hAnsi="Arial Narrow"/>
        </w:rPr>
      </w:pPr>
    </w:p>
    <w:p w:rsidR="00C249B7" w:rsidRDefault="00BE7872">
      <w:pPr>
        <w:pStyle w:val="PargrafodaLista"/>
        <w:numPr>
          <w:ilvl w:val="0"/>
          <w:numId w:val="3"/>
        </w:numPr>
        <w:rPr>
          <w:rFonts w:ascii="Arial Narrow" w:hAnsi="Arial Narrow"/>
          <w:b/>
        </w:rPr>
      </w:pPr>
      <w:r>
        <w:rPr>
          <w:rFonts w:ascii="Arial Narrow" w:hAnsi="Arial Narrow"/>
          <w:b/>
        </w:rPr>
        <w:t>Caracterização dos Pontos de Vista (Partes Interessadas)</w:t>
      </w:r>
    </w:p>
    <w:p w:rsidR="00C249B7" w:rsidRDefault="00C249B7">
      <w:pPr>
        <w:pStyle w:val="PargrafodaLista"/>
        <w:ind w:left="0"/>
        <w:rPr>
          <w:rFonts w:ascii="Arial Narrow" w:hAnsi="Arial Narrow"/>
          <w:b/>
          <w:color w:val="FF0000"/>
        </w:rPr>
      </w:pPr>
    </w:p>
    <w:tbl>
      <w:tblPr>
        <w:tblStyle w:val="Tabelacomgrade"/>
        <w:tblW w:w="5000" w:type="pct"/>
        <w:tblLook w:val="04A0" w:firstRow="1" w:lastRow="0" w:firstColumn="1" w:lastColumn="0" w:noHBand="0" w:noVBand="1"/>
      </w:tblPr>
      <w:tblGrid>
        <w:gridCol w:w="2524"/>
        <w:gridCol w:w="1349"/>
        <w:gridCol w:w="2693"/>
        <w:gridCol w:w="2154"/>
      </w:tblGrid>
      <w:tr w:rsidR="00C249B7">
        <w:tc>
          <w:tcPr>
            <w:tcW w:w="2480"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b/>
                <w:sz w:val="17"/>
                <w:szCs w:val="17"/>
              </w:rPr>
            </w:pPr>
            <w:r>
              <w:rPr>
                <w:rFonts w:ascii="Arial Narrow" w:hAnsi="Arial Narrow"/>
                <w:b/>
                <w:sz w:val="17"/>
                <w:szCs w:val="17"/>
              </w:rPr>
              <w:t>NOME</w:t>
            </w:r>
          </w:p>
        </w:tc>
        <w:tc>
          <w:tcPr>
            <w:tcW w:w="1326"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b/>
                <w:sz w:val="17"/>
                <w:szCs w:val="17"/>
              </w:rPr>
            </w:pPr>
            <w:r>
              <w:rPr>
                <w:rFonts w:ascii="Arial Narrow" w:hAnsi="Arial Narrow"/>
                <w:b/>
                <w:sz w:val="17"/>
                <w:szCs w:val="17"/>
              </w:rPr>
              <w:t>PONTOS DE VISTA*</w:t>
            </w:r>
          </w:p>
        </w:tc>
        <w:tc>
          <w:tcPr>
            <w:tcW w:w="2580"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b/>
                <w:sz w:val="17"/>
                <w:szCs w:val="17"/>
              </w:rPr>
            </w:pPr>
            <w:r>
              <w:rPr>
                <w:rFonts w:ascii="Arial Narrow" w:hAnsi="Arial Narrow"/>
                <w:b/>
                <w:sz w:val="17"/>
                <w:szCs w:val="17"/>
              </w:rPr>
              <w:t>CONTATOS**</w:t>
            </w:r>
          </w:p>
        </w:tc>
        <w:tc>
          <w:tcPr>
            <w:tcW w:w="2117"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b/>
                <w:sz w:val="17"/>
                <w:szCs w:val="17"/>
              </w:rPr>
            </w:pPr>
            <w:r>
              <w:rPr>
                <w:rFonts w:ascii="Arial Narrow" w:hAnsi="Arial Narrow"/>
                <w:b/>
                <w:sz w:val="17"/>
                <w:szCs w:val="17"/>
              </w:rPr>
              <w:t>HORÁRIOS***</w:t>
            </w:r>
          </w:p>
        </w:tc>
      </w:tr>
      <w:tr w:rsidR="00C249B7">
        <w:tc>
          <w:tcPr>
            <w:tcW w:w="2480"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 xml:space="preserve">Ednaldo </w:t>
            </w:r>
            <w:proofErr w:type="spellStart"/>
            <w:r>
              <w:rPr>
                <w:rFonts w:ascii="Arial Narrow" w:hAnsi="Arial Narrow"/>
                <w:sz w:val="17"/>
                <w:szCs w:val="17"/>
              </w:rPr>
              <w:t>Dilorenzo</w:t>
            </w:r>
            <w:proofErr w:type="spellEnd"/>
          </w:p>
        </w:tc>
        <w:tc>
          <w:tcPr>
            <w:tcW w:w="1326"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Cliente / Consultor de domínio</w:t>
            </w:r>
          </w:p>
        </w:tc>
        <w:tc>
          <w:tcPr>
            <w:tcW w:w="2580"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rPr>
              <w:t>ednaldo.dilorenzo@gmail.com</w:t>
            </w:r>
          </w:p>
        </w:tc>
        <w:tc>
          <w:tcPr>
            <w:tcW w:w="2117"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w:t>
            </w:r>
          </w:p>
        </w:tc>
      </w:tr>
      <w:tr w:rsidR="00C249B7">
        <w:tc>
          <w:tcPr>
            <w:tcW w:w="2480"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Equipe Scream</w:t>
            </w:r>
          </w:p>
        </w:tc>
        <w:tc>
          <w:tcPr>
            <w:tcW w:w="1326"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Desenvolvedores</w:t>
            </w:r>
          </w:p>
        </w:tc>
        <w:tc>
          <w:tcPr>
            <w:tcW w:w="2580" w:type="dxa"/>
            <w:shd w:val="clear" w:color="auto" w:fill="auto"/>
            <w:tcMar>
              <w:left w:w="108" w:type="dxa"/>
            </w:tcMar>
          </w:tcPr>
          <w:p w:rsidR="00C249B7" w:rsidRDefault="00B97B50">
            <w:pPr>
              <w:pStyle w:val="PargrafodaLista"/>
              <w:spacing w:after="0"/>
              <w:ind w:left="0"/>
              <w:rPr>
                <w:rFonts w:ascii="Arial Narrow" w:hAnsi="Arial Narrow"/>
              </w:rPr>
            </w:pPr>
            <w:hyperlink r:id="rId8">
              <w:r w:rsidR="00BE7872">
                <w:rPr>
                  <w:rStyle w:val="LinkdaInternet"/>
                  <w:rFonts w:ascii="Arial Narrow" w:hAnsi="Arial Narrow"/>
                </w:rPr>
                <w:t>hhuggo.correia@gmail.com</w:t>
              </w:r>
            </w:hyperlink>
          </w:p>
        </w:tc>
        <w:tc>
          <w:tcPr>
            <w:tcW w:w="2117" w:type="dxa"/>
            <w:shd w:val="clear" w:color="auto" w:fill="auto"/>
            <w:tcMar>
              <w:left w:w="108" w:type="dxa"/>
            </w:tcMar>
          </w:tcPr>
          <w:p w:rsidR="00C249B7" w:rsidRDefault="00BE7872">
            <w:pPr>
              <w:pStyle w:val="PargrafodaLista"/>
              <w:spacing w:after="0"/>
              <w:ind w:left="0"/>
              <w:rPr>
                <w:rFonts w:ascii="Arial Narrow" w:hAnsi="Arial Narrow"/>
                <w:sz w:val="17"/>
                <w:szCs w:val="17"/>
              </w:rPr>
            </w:pPr>
            <w:proofErr w:type="spellStart"/>
            <w:r>
              <w:rPr>
                <w:rFonts w:ascii="Arial Narrow" w:hAnsi="Arial Narrow"/>
                <w:sz w:val="17"/>
                <w:szCs w:val="17"/>
              </w:rPr>
              <w:t>Seg</w:t>
            </w:r>
            <w:proofErr w:type="spellEnd"/>
            <w:r>
              <w:rPr>
                <w:rFonts w:ascii="Arial Narrow" w:hAnsi="Arial Narrow"/>
                <w:sz w:val="17"/>
                <w:szCs w:val="17"/>
              </w:rPr>
              <w:t xml:space="preserve"> – Sex: </w:t>
            </w:r>
            <w:proofErr w:type="gramStart"/>
            <w:r>
              <w:rPr>
                <w:rFonts w:ascii="Arial Narrow" w:hAnsi="Arial Narrow"/>
                <w:sz w:val="17"/>
                <w:szCs w:val="17"/>
              </w:rPr>
              <w:t>09:00</w:t>
            </w:r>
            <w:proofErr w:type="gramEnd"/>
            <w:r>
              <w:rPr>
                <w:rFonts w:ascii="Arial Narrow" w:hAnsi="Arial Narrow"/>
                <w:sz w:val="17"/>
                <w:szCs w:val="17"/>
              </w:rPr>
              <w:t xml:space="preserve"> às 16:00</w:t>
            </w:r>
          </w:p>
        </w:tc>
      </w:tr>
      <w:tr w:rsidR="00C249B7">
        <w:tc>
          <w:tcPr>
            <w:tcW w:w="2480"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 xml:space="preserve"> Ferramentas(</w:t>
            </w:r>
            <w:r>
              <w:rPr>
                <w:rFonts w:ascii="Arial Narrow" w:hAnsi="Arial Narrow"/>
                <w:color w:val="FF0000"/>
                <w:sz w:val="17"/>
                <w:szCs w:val="17"/>
              </w:rPr>
              <w:t>Pesquisar</w:t>
            </w:r>
            <w:r>
              <w:rPr>
                <w:rFonts w:ascii="Arial Narrow" w:hAnsi="Arial Narrow"/>
                <w:sz w:val="17"/>
                <w:szCs w:val="17"/>
              </w:rPr>
              <w:t>)</w:t>
            </w:r>
          </w:p>
        </w:tc>
        <w:tc>
          <w:tcPr>
            <w:tcW w:w="1326"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 xml:space="preserve">Externo </w:t>
            </w:r>
          </w:p>
        </w:tc>
        <w:tc>
          <w:tcPr>
            <w:tcW w:w="2580" w:type="dxa"/>
            <w:shd w:val="clear" w:color="auto" w:fill="auto"/>
            <w:tcMar>
              <w:left w:w="108" w:type="dxa"/>
            </w:tcMar>
          </w:tcPr>
          <w:p w:rsidR="00C249B7" w:rsidRDefault="00C249B7">
            <w:pPr>
              <w:pStyle w:val="PargrafodaLista"/>
              <w:spacing w:after="0"/>
              <w:ind w:left="0"/>
              <w:rPr>
                <w:rFonts w:ascii="Arial Narrow" w:hAnsi="Arial Narrow"/>
              </w:rPr>
            </w:pPr>
          </w:p>
        </w:tc>
        <w:tc>
          <w:tcPr>
            <w:tcW w:w="2117" w:type="dxa"/>
            <w:shd w:val="clear" w:color="auto" w:fill="auto"/>
            <w:tcMar>
              <w:left w:w="108" w:type="dxa"/>
            </w:tcMar>
          </w:tcPr>
          <w:p w:rsidR="00C249B7" w:rsidRDefault="00C249B7">
            <w:pPr>
              <w:pStyle w:val="PargrafodaLista"/>
              <w:spacing w:after="0"/>
              <w:ind w:left="0"/>
              <w:rPr>
                <w:rFonts w:ascii="Arial Narrow" w:hAnsi="Arial Narrow"/>
                <w:sz w:val="17"/>
                <w:szCs w:val="17"/>
              </w:rPr>
            </w:pPr>
          </w:p>
        </w:tc>
      </w:tr>
      <w:tr w:rsidR="00C249B7">
        <w:tc>
          <w:tcPr>
            <w:tcW w:w="2480"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Giuseppe Lima</w:t>
            </w:r>
          </w:p>
        </w:tc>
        <w:tc>
          <w:tcPr>
            <w:tcW w:w="1326"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Usuário Scrum Master / Consultor de domínio</w:t>
            </w:r>
          </w:p>
        </w:tc>
        <w:tc>
          <w:tcPr>
            <w:tcW w:w="2580" w:type="dxa"/>
            <w:shd w:val="clear" w:color="auto" w:fill="auto"/>
            <w:tcMar>
              <w:left w:w="108" w:type="dxa"/>
            </w:tcMar>
          </w:tcPr>
          <w:p w:rsidR="00C249B7" w:rsidRDefault="00B97B50">
            <w:pPr>
              <w:pStyle w:val="PargrafodaLista"/>
              <w:spacing w:after="0"/>
              <w:ind w:left="0"/>
              <w:rPr>
                <w:rFonts w:ascii="Arial Narrow" w:hAnsi="Arial Narrow"/>
              </w:rPr>
            </w:pPr>
            <w:hyperlink r:id="rId9">
              <w:r w:rsidR="00BE7872">
                <w:rPr>
                  <w:rStyle w:val="LinkdaInternet"/>
                  <w:rFonts w:ascii="Arial Narrow" w:hAnsi="Arial Narrow"/>
                </w:rPr>
                <w:t>giuseppe.lima@ifpb.edu.br</w:t>
              </w:r>
            </w:hyperlink>
          </w:p>
        </w:tc>
        <w:tc>
          <w:tcPr>
            <w:tcW w:w="2117" w:type="dxa"/>
            <w:shd w:val="clear" w:color="auto" w:fill="auto"/>
            <w:tcMar>
              <w:left w:w="108" w:type="dxa"/>
            </w:tcMar>
          </w:tcPr>
          <w:p w:rsidR="00C249B7" w:rsidRDefault="00BE7872">
            <w:pPr>
              <w:pStyle w:val="PargrafodaLista"/>
              <w:spacing w:after="0"/>
              <w:ind w:left="0"/>
              <w:rPr>
                <w:rFonts w:ascii="Arial Narrow" w:hAnsi="Arial Narrow"/>
                <w:sz w:val="17"/>
                <w:szCs w:val="17"/>
              </w:rPr>
            </w:pPr>
            <w:proofErr w:type="spellStart"/>
            <w:r>
              <w:rPr>
                <w:rFonts w:ascii="Arial Narrow" w:hAnsi="Arial Narrow"/>
                <w:sz w:val="17"/>
                <w:szCs w:val="17"/>
              </w:rPr>
              <w:t>Seg</w:t>
            </w:r>
            <w:proofErr w:type="spellEnd"/>
            <w:r>
              <w:rPr>
                <w:rFonts w:ascii="Arial Narrow" w:hAnsi="Arial Narrow"/>
                <w:sz w:val="17"/>
                <w:szCs w:val="17"/>
              </w:rPr>
              <w:t xml:space="preserve"> – </w:t>
            </w:r>
            <w:proofErr w:type="spellStart"/>
            <w:r>
              <w:rPr>
                <w:rFonts w:ascii="Arial Narrow" w:hAnsi="Arial Narrow"/>
                <w:sz w:val="17"/>
                <w:szCs w:val="17"/>
              </w:rPr>
              <w:t>Qui</w:t>
            </w:r>
            <w:proofErr w:type="spellEnd"/>
            <w:r>
              <w:rPr>
                <w:rFonts w:ascii="Arial Narrow" w:hAnsi="Arial Narrow"/>
                <w:sz w:val="17"/>
                <w:szCs w:val="17"/>
              </w:rPr>
              <w:t xml:space="preserve">: </w:t>
            </w:r>
            <w:proofErr w:type="gramStart"/>
            <w:r>
              <w:rPr>
                <w:rFonts w:ascii="Arial Narrow" w:hAnsi="Arial Narrow"/>
                <w:sz w:val="17"/>
                <w:szCs w:val="17"/>
              </w:rPr>
              <w:t>13:00</w:t>
            </w:r>
            <w:proofErr w:type="gramEnd"/>
            <w:r>
              <w:rPr>
                <w:rFonts w:ascii="Arial Narrow" w:hAnsi="Arial Narrow"/>
                <w:sz w:val="17"/>
                <w:szCs w:val="17"/>
              </w:rPr>
              <w:t xml:space="preserve"> às 18:00</w:t>
            </w:r>
          </w:p>
        </w:tc>
      </w:tr>
    </w:tbl>
    <w:p w:rsidR="00C249B7" w:rsidRDefault="00BE7872">
      <w:pPr>
        <w:pStyle w:val="PargrafodaLista"/>
        <w:ind w:left="0"/>
        <w:jc w:val="right"/>
        <w:rPr>
          <w:rFonts w:ascii="Arial Narrow" w:hAnsi="Arial Narrow"/>
          <w:sz w:val="17"/>
          <w:szCs w:val="17"/>
        </w:rPr>
      </w:pPr>
      <w:r>
        <w:rPr>
          <w:rFonts w:ascii="Arial Narrow" w:hAnsi="Arial Narrow"/>
          <w:sz w:val="17"/>
          <w:szCs w:val="17"/>
        </w:rPr>
        <w:t>*exemplos: cliente, consultor de domínio, representante de usuário, usuário, desenvolvedor, setor / depto. (qual?), padrão / norma.</w:t>
      </w:r>
    </w:p>
    <w:p w:rsidR="00C249B7" w:rsidRDefault="00BE7872">
      <w:pPr>
        <w:pStyle w:val="PargrafodaLista"/>
        <w:ind w:left="0"/>
        <w:jc w:val="right"/>
        <w:rPr>
          <w:rFonts w:ascii="Arial Narrow" w:hAnsi="Arial Narrow"/>
          <w:sz w:val="17"/>
          <w:szCs w:val="17"/>
        </w:rPr>
      </w:pPr>
      <w:r>
        <w:rPr>
          <w:rFonts w:ascii="Arial Narrow" w:hAnsi="Arial Narrow"/>
          <w:sz w:val="17"/>
          <w:szCs w:val="17"/>
        </w:rPr>
        <w:t>** telefones, emails, etc.</w:t>
      </w:r>
    </w:p>
    <w:p w:rsidR="00C249B7" w:rsidRDefault="00BE7872">
      <w:pPr>
        <w:pStyle w:val="PargrafodaLista"/>
        <w:ind w:left="0"/>
        <w:jc w:val="right"/>
        <w:rPr>
          <w:rFonts w:ascii="Arial Narrow" w:hAnsi="Arial Narrow"/>
          <w:sz w:val="17"/>
          <w:szCs w:val="17"/>
        </w:rPr>
      </w:pPr>
      <w:r>
        <w:rPr>
          <w:rFonts w:ascii="Arial Narrow" w:hAnsi="Arial Narrow"/>
          <w:sz w:val="17"/>
          <w:szCs w:val="17"/>
        </w:rPr>
        <w:t>*** negocie com os representantes de ponto de vista horários para interagir</w:t>
      </w:r>
    </w:p>
    <w:p w:rsidR="00C249B7" w:rsidRDefault="00C249B7">
      <w:pPr>
        <w:pStyle w:val="PargrafodaLista"/>
        <w:ind w:left="0"/>
        <w:rPr>
          <w:rFonts w:ascii="Arial Narrow" w:hAnsi="Arial Narrow"/>
          <w:b/>
        </w:rPr>
      </w:pPr>
    </w:p>
    <w:p w:rsidR="00C249B7" w:rsidRDefault="00BE7872">
      <w:pPr>
        <w:pStyle w:val="PargrafodaLista"/>
        <w:numPr>
          <w:ilvl w:val="0"/>
          <w:numId w:val="3"/>
        </w:numPr>
        <w:rPr>
          <w:rFonts w:ascii="Arial Narrow" w:hAnsi="Arial Narrow"/>
          <w:b/>
        </w:rPr>
      </w:pPr>
      <w:r>
        <w:rPr>
          <w:rFonts w:ascii="Arial Narrow" w:hAnsi="Arial Narrow"/>
          <w:b/>
        </w:rPr>
        <w:t>Técnica(s) de Levantamento de Requisitos: Seleção, Preparação, Aplicação e Registro de Informações</w:t>
      </w:r>
    </w:p>
    <w:p w:rsidR="00C249B7" w:rsidRDefault="00BE7872">
      <w:pPr>
        <w:pStyle w:val="PargrafodaLista"/>
        <w:ind w:left="0"/>
        <w:jc w:val="both"/>
        <w:rPr>
          <w:rFonts w:ascii="Arial Narrow" w:hAnsi="Arial Narrow"/>
          <w:color w:val="FF0000"/>
        </w:rPr>
      </w:pPr>
      <w:r>
        <w:rPr>
          <w:rFonts w:ascii="Arial Narrow" w:hAnsi="Arial Narrow"/>
          <w:color w:val="FF0000"/>
        </w:rPr>
        <w:t>Para fomentar a obtenção de requisitos devem ser selecionados os procedimentos, juntamente com o material (o de roteiro de aplicação e o de registro de informações). Preencha a tabela abaixo para definir as sessões de levantamento de requisitose seus preparativos.</w:t>
      </w:r>
    </w:p>
    <w:p w:rsidR="00C249B7" w:rsidRDefault="00C249B7">
      <w:pPr>
        <w:pStyle w:val="PargrafodaLista"/>
        <w:ind w:left="0"/>
        <w:rPr>
          <w:rFonts w:ascii="Arial Narrow" w:hAnsi="Arial Narrow"/>
          <w:b/>
        </w:rPr>
      </w:pPr>
    </w:p>
    <w:p w:rsidR="00C249B7" w:rsidRDefault="00BE7872">
      <w:pPr>
        <w:pStyle w:val="PargrafodaLista"/>
        <w:numPr>
          <w:ilvl w:val="2"/>
          <w:numId w:val="3"/>
        </w:numPr>
        <w:rPr>
          <w:rFonts w:ascii="Arial Narrow" w:hAnsi="Arial Narrow"/>
          <w:b/>
        </w:rPr>
      </w:pPr>
      <w:r>
        <w:rPr>
          <w:rFonts w:ascii="Arial Narrow" w:hAnsi="Arial Narrow"/>
          <w:b/>
        </w:rPr>
        <w:t>Configuração das Sessões de Levantamento de Requisitos</w:t>
      </w:r>
    </w:p>
    <w:tbl>
      <w:tblPr>
        <w:tblStyle w:val="Tabelacomgrade"/>
        <w:tblW w:w="5000" w:type="pct"/>
        <w:tblLook w:val="04A0" w:firstRow="1" w:lastRow="0" w:firstColumn="1" w:lastColumn="0" w:noHBand="0" w:noVBand="1"/>
      </w:tblPr>
      <w:tblGrid>
        <w:gridCol w:w="1488"/>
        <w:gridCol w:w="1769"/>
        <w:gridCol w:w="1407"/>
        <w:gridCol w:w="1970"/>
        <w:gridCol w:w="2086"/>
      </w:tblGrid>
      <w:tr w:rsidR="00C249B7">
        <w:tc>
          <w:tcPr>
            <w:tcW w:w="1457"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b/>
                <w:sz w:val="17"/>
                <w:szCs w:val="17"/>
              </w:rPr>
            </w:pPr>
            <w:r>
              <w:rPr>
                <w:rFonts w:ascii="Arial Narrow" w:hAnsi="Arial Narrow"/>
                <w:b/>
                <w:sz w:val="17"/>
                <w:szCs w:val="17"/>
              </w:rPr>
              <w:t>ID DA SESSÃO DE LEVANTAMENTO</w:t>
            </w:r>
          </w:p>
        </w:tc>
        <w:tc>
          <w:tcPr>
            <w:tcW w:w="1732"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b/>
                <w:sz w:val="17"/>
                <w:szCs w:val="17"/>
              </w:rPr>
            </w:pPr>
            <w:r>
              <w:rPr>
                <w:rFonts w:ascii="Arial Narrow" w:hAnsi="Arial Narrow"/>
                <w:b/>
                <w:sz w:val="17"/>
                <w:szCs w:val="17"/>
              </w:rPr>
              <w:t>OBJETIVOS*</w:t>
            </w:r>
          </w:p>
        </w:tc>
        <w:tc>
          <w:tcPr>
            <w:tcW w:w="1344"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b/>
                <w:sz w:val="17"/>
                <w:szCs w:val="17"/>
              </w:rPr>
            </w:pPr>
            <w:r>
              <w:rPr>
                <w:rFonts w:ascii="Arial Narrow" w:hAnsi="Arial Narrow"/>
                <w:b/>
                <w:sz w:val="17"/>
                <w:szCs w:val="17"/>
              </w:rPr>
              <w:t>TÉCNICA DE LEVANTAMENTO SELECIONADA**</w:t>
            </w:r>
          </w:p>
        </w:tc>
        <w:tc>
          <w:tcPr>
            <w:tcW w:w="1929"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b/>
                <w:sz w:val="17"/>
                <w:szCs w:val="17"/>
              </w:rPr>
            </w:pPr>
            <w:r>
              <w:rPr>
                <w:rFonts w:ascii="Arial Narrow" w:hAnsi="Arial Narrow"/>
                <w:b/>
                <w:sz w:val="17"/>
                <w:szCs w:val="17"/>
              </w:rPr>
              <w:t>RECURSOS A SEREM UTILIZADOS (ARTEFATO DE APLICAÇÃO</w:t>
            </w:r>
            <w:proofErr w:type="gramStart"/>
            <w:r>
              <w:rPr>
                <w:rFonts w:ascii="Arial Narrow" w:hAnsi="Arial Narrow"/>
                <w:b/>
                <w:sz w:val="17"/>
                <w:szCs w:val="17"/>
              </w:rPr>
              <w:t>)</w:t>
            </w:r>
            <w:proofErr w:type="gramEnd"/>
            <w:r>
              <w:rPr>
                <w:rFonts w:ascii="Arial Narrow" w:hAnsi="Arial Narrow"/>
                <w:b/>
                <w:sz w:val="17"/>
                <w:szCs w:val="17"/>
              </w:rPr>
              <w:t>***</w:t>
            </w:r>
          </w:p>
        </w:tc>
        <w:tc>
          <w:tcPr>
            <w:tcW w:w="2042"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b/>
                <w:sz w:val="17"/>
                <w:szCs w:val="17"/>
              </w:rPr>
            </w:pPr>
            <w:r>
              <w:rPr>
                <w:rFonts w:ascii="Arial Narrow" w:hAnsi="Arial Narrow"/>
                <w:b/>
                <w:sz w:val="17"/>
                <w:szCs w:val="17"/>
              </w:rPr>
              <w:t>RECURSOS A SEREM UTILIZADOS (ARTEFATO DE REGISTRO DE INFORMAÇÕES</w:t>
            </w:r>
            <w:proofErr w:type="gramStart"/>
            <w:r>
              <w:rPr>
                <w:rFonts w:ascii="Arial Narrow" w:hAnsi="Arial Narrow"/>
                <w:b/>
                <w:sz w:val="17"/>
                <w:szCs w:val="17"/>
              </w:rPr>
              <w:t>)</w:t>
            </w:r>
            <w:proofErr w:type="gramEnd"/>
            <w:r>
              <w:rPr>
                <w:rFonts w:ascii="Arial Narrow" w:hAnsi="Arial Narrow"/>
                <w:b/>
                <w:sz w:val="17"/>
                <w:szCs w:val="17"/>
              </w:rPr>
              <w:t>****</w:t>
            </w:r>
          </w:p>
        </w:tc>
      </w:tr>
      <w:tr w:rsidR="00C249B7">
        <w:tc>
          <w:tcPr>
            <w:tcW w:w="1457"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SL 01</w:t>
            </w:r>
          </w:p>
        </w:tc>
        <w:tc>
          <w:tcPr>
            <w:tcW w:w="1732"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Identificar as necessidades e expectativas iniciais do cliente</w:t>
            </w:r>
          </w:p>
        </w:tc>
        <w:tc>
          <w:tcPr>
            <w:tcW w:w="1344"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Entrevista</w:t>
            </w:r>
          </w:p>
        </w:tc>
        <w:tc>
          <w:tcPr>
            <w:tcW w:w="1929"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Roteiro de Entrevista</w:t>
            </w:r>
          </w:p>
        </w:tc>
        <w:tc>
          <w:tcPr>
            <w:tcW w:w="2042"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Anotações | Áudio | Vídeo</w:t>
            </w:r>
          </w:p>
        </w:tc>
      </w:tr>
      <w:tr w:rsidR="00C249B7">
        <w:tc>
          <w:tcPr>
            <w:tcW w:w="1457"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SL02</w:t>
            </w:r>
          </w:p>
        </w:tc>
        <w:tc>
          <w:tcPr>
            <w:tcW w:w="1732"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Identificar e comparar ferramentas similares já existentes e consolidadas</w:t>
            </w:r>
          </w:p>
        </w:tc>
        <w:tc>
          <w:tcPr>
            <w:tcW w:w="1344"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6"/>
                <w:szCs w:val="16"/>
              </w:rPr>
              <w:t>Inspeção</w:t>
            </w:r>
          </w:p>
        </w:tc>
        <w:tc>
          <w:tcPr>
            <w:tcW w:w="1929"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Lista de ferramentas</w:t>
            </w:r>
          </w:p>
          <w:p w:rsidR="00C249B7" w:rsidRDefault="00BE7872">
            <w:pPr>
              <w:pStyle w:val="PargrafodaLista"/>
              <w:spacing w:after="0"/>
              <w:ind w:left="0"/>
              <w:rPr>
                <w:rFonts w:ascii="Arial Narrow" w:hAnsi="Arial Narrow"/>
                <w:sz w:val="17"/>
                <w:szCs w:val="17"/>
              </w:rPr>
            </w:pPr>
            <w:r>
              <w:rPr>
                <w:rFonts w:ascii="Arial Narrow" w:hAnsi="Arial Narrow"/>
                <w:sz w:val="17"/>
                <w:szCs w:val="17"/>
              </w:rPr>
              <w:t>Roteiro de investigação</w:t>
            </w:r>
          </w:p>
        </w:tc>
        <w:tc>
          <w:tcPr>
            <w:tcW w:w="2042"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 xml:space="preserve">Documento de </w:t>
            </w:r>
            <w:proofErr w:type="gramStart"/>
            <w:r>
              <w:rPr>
                <w:rFonts w:ascii="Arial Narrow" w:hAnsi="Arial Narrow"/>
                <w:sz w:val="16"/>
                <w:szCs w:val="16"/>
              </w:rPr>
              <w:t>Inspeção</w:t>
            </w:r>
            <w:r>
              <w:rPr>
                <w:rFonts w:ascii="Arial Narrow" w:hAnsi="Arial Narrow"/>
                <w:sz w:val="17"/>
                <w:szCs w:val="17"/>
              </w:rPr>
              <w:t>(</w:t>
            </w:r>
            <w:proofErr w:type="gramEnd"/>
            <w:r>
              <w:rPr>
                <w:rFonts w:ascii="Arial Narrow" w:hAnsi="Arial Narrow"/>
                <w:sz w:val="17"/>
                <w:szCs w:val="17"/>
              </w:rPr>
              <w:t xml:space="preserve"> lista de pontos positivos e negativos)  </w:t>
            </w:r>
          </w:p>
        </w:tc>
      </w:tr>
      <w:tr w:rsidR="00C249B7">
        <w:tc>
          <w:tcPr>
            <w:tcW w:w="1457"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SL03</w:t>
            </w:r>
          </w:p>
        </w:tc>
        <w:tc>
          <w:tcPr>
            <w:tcW w:w="1732"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Conhecer mais detalhadamente a metodologia Scrum, artefatos acessórios e técnicas de monitoramento de projetos</w:t>
            </w:r>
          </w:p>
        </w:tc>
        <w:tc>
          <w:tcPr>
            <w:tcW w:w="1344"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6"/>
                <w:szCs w:val="16"/>
              </w:rPr>
              <w:t>Workshop</w:t>
            </w:r>
          </w:p>
        </w:tc>
        <w:tc>
          <w:tcPr>
            <w:tcW w:w="1929"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Slides</w:t>
            </w:r>
          </w:p>
        </w:tc>
        <w:tc>
          <w:tcPr>
            <w:tcW w:w="2042"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Anotações | Slide do apresentador</w:t>
            </w:r>
          </w:p>
        </w:tc>
      </w:tr>
      <w:tr w:rsidR="00C249B7">
        <w:tc>
          <w:tcPr>
            <w:tcW w:w="1457"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SL04</w:t>
            </w:r>
          </w:p>
        </w:tc>
        <w:tc>
          <w:tcPr>
            <w:tcW w:w="1732"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 xml:space="preserve">Analisar o </w:t>
            </w:r>
            <w:proofErr w:type="spellStart"/>
            <w:r>
              <w:rPr>
                <w:rFonts w:ascii="Arial Narrow" w:hAnsi="Arial Narrow"/>
                <w:sz w:val="17"/>
                <w:szCs w:val="17"/>
              </w:rPr>
              <w:t>Redmine</w:t>
            </w:r>
            <w:proofErr w:type="spellEnd"/>
          </w:p>
        </w:tc>
        <w:tc>
          <w:tcPr>
            <w:tcW w:w="1344"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Inspeção</w:t>
            </w:r>
          </w:p>
        </w:tc>
        <w:tc>
          <w:tcPr>
            <w:tcW w:w="1929"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Lista de funcionalidades</w:t>
            </w:r>
          </w:p>
          <w:p w:rsidR="00C249B7" w:rsidRDefault="00BE7872">
            <w:pPr>
              <w:pStyle w:val="PargrafodaLista"/>
              <w:spacing w:after="0"/>
              <w:ind w:left="0"/>
              <w:rPr>
                <w:rFonts w:ascii="Arial Narrow" w:hAnsi="Arial Narrow"/>
                <w:sz w:val="17"/>
                <w:szCs w:val="17"/>
              </w:rPr>
            </w:pPr>
            <w:r>
              <w:rPr>
                <w:rFonts w:ascii="Arial Narrow" w:hAnsi="Arial Narrow"/>
                <w:sz w:val="17"/>
                <w:szCs w:val="17"/>
              </w:rPr>
              <w:t>Roteiro de investigação</w:t>
            </w:r>
          </w:p>
        </w:tc>
        <w:tc>
          <w:tcPr>
            <w:tcW w:w="2042"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 xml:space="preserve">Documento de </w:t>
            </w:r>
            <w:proofErr w:type="gramStart"/>
            <w:r>
              <w:rPr>
                <w:rFonts w:ascii="Arial Narrow" w:hAnsi="Arial Narrow"/>
                <w:sz w:val="16"/>
                <w:szCs w:val="16"/>
              </w:rPr>
              <w:t>Inspeção</w:t>
            </w:r>
            <w:r>
              <w:rPr>
                <w:rFonts w:ascii="Arial Narrow" w:hAnsi="Arial Narrow"/>
                <w:sz w:val="17"/>
                <w:szCs w:val="17"/>
              </w:rPr>
              <w:t>(</w:t>
            </w:r>
            <w:proofErr w:type="gramEnd"/>
            <w:r>
              <w:rPr>
                <w:rFonts w:ascii="Arial Narrow" w:hAnsi="Arial Narrow"/>
                <w:sz w:val="17"/>
                <w:szCs w:val="17"/>
              </w:rPr>
              <w:t xml:space="preserve"> lista de pontos positivos e negativos)  </w:t>
            </w:r>
          </w:p>
        </w:tc>
      </w:tr>
      <w:tr w:rsidR="00C249B7">
        <w:tc>
          <w:tcPr>
            <w:tcW w:w="1457"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SL05</w:t>
            </w:r>
          </w:p>
        </w:tc>
        <w:tc>
          <w:tcPr>
            <w:tcW w:w="1732"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Entre os desenvolvedores sobre os conceitos e informações recolhidas</w:t>
            </w:r>
          </w:p>
        </w:tc>
        <w:tc>
          <w:tcPr>
            <w:tcW w:w="1344"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6"/>
                <w:szCs w:val="16"/>
              </w:rPr>
              <w:t>Workshop</w:t>
            </w:r>
          </w:p>
        </w:tc>
        <w:tc>
          <w:tcPr>
            <w:tcW w:w="1929"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Slides</w:t>
            </w:r>
          </w:p>
        </w:tc>
        <w:tc>
          <w:tcPr>
            <w:tcW w:w="2042"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 xml:space="preserve">Anotações </w:t>
            </w:r>
          </w:p>
        </w:tc>
      </w:tr>
      <w:tr w:rsidR="00C249B7">
        <w:tc>
          <w:tcPr>
            <w:tcW w:w="1457"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SL06</w:t>
            </w:r>
          </w:p>
        </w:tc>
        <w:tc>
          <w:tcPr>
            <w:tcW w:w="1732"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 xml:space="preserve">Debater e consolidar todos os conceitos e idéias do projeto com os </w:t>
            </w:r>
            <w:proofErr w:type="spellStart"/>
            <w:r>
              <w:rPr>
                <w:rFonts w:ascii="Arial Narrow" w:hAnsi="Arial Narrow"/>
                <w:sz w:val="17"/>
                <w:szCs w:val="17"/>
              </w:rPr>
              <w:t>steakholders</w:t>
            </w:r>
            <w:proofErr w:type="spellEnd"/>
          </w:p>
        </w:tc>
        <w:tc>
          <w:tcPr>
            <w:tcW w:w="1344"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6"/>
                <w:szCs w:val="16"/>
              </w:rPr>
              <w:t>Brainstorming</w:t>
            </w:r>
          </w:p>
        </w:tc>
        <w:tc>
          <w:tcPr>
            <w:tcW w:w="1929"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 xml:space="preserve">Roteiro de </w:t>
            </w:r>
            <w:r>
              <w:rPr>
                <w:rFonts w:ascii="Arial Narrow" w:hAnsi="Arial Narrow"/>
                <w:sz w:val="16"/>
                <w:szCs w:val="16"/>
              </w:rPr>
              <w:t>Brainstorming</w:t>
            </w:r>
          </w:p>
        </w:tc>
        <w:tc>
          <w:tcPr>
            <w:tcW w:w="2042"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 xml:space="preserve">Anotações | </w:t>
            </w:r>
            <w:proofErr w:type="spellStart"/>
            <w:r>
              <w:rPr>
                <w:rFonts w:ascii="Arial Narrow" w:hAnsi="Arial Narrow"/>
                <w:sz w:val="17"/>
                <w:szCs w:val="17"/>
              </w:rPr>
              <w:t>Audio</w:t>
            </w:r>
            <w:proofErr w:type="spellEnd"/>
          </w:p>
        </w:tc>
      </w:tr>
    </w:tbl>
    <w:p w:rsidR="00C249B7" w:rsidRDefault="00BE7872">
      <w:pPr>
        <w:pStyle w:val="PargrafodaLista"/>
        <w:ind w:left="0"/>
        <w:jc w:val="right"/>
        <w:rPr>
          <w:rFonts w:ascii="Arial Narrow" w:hAnsi="Arial Narrow"/>
          <w:sz w:val="16"/>
          <w:szCs w:val="16"/>
        </w:rPr>
      </w:pPr>
      <w:r>
        <w:rPr>
          <w:rFonts w:ascii="Arial Narrow" w:hAnsi="Arial Narrow"/>
          <w:sz w:val="16"/>
          <w:szCs w:val="16"/>
        </w:rPr>
        <w:t>* obrigatoriamente deve haver uma sessão c/ objetivo de realizar a primeira conversa com o cliente.</w:t>
      </w:r>
    </w:p>
    <w:p w:rsidR="00C249B7" w:rsidRDefault="00BE7872">
      <w:pPr>
        <w:pStyle w:val="PargrafodaLista"/>
        <w:ind w:left="0"/>
        <w:jc w:val="right"/>
        <w:rPr>
          <w:rFonts w:ascii="Arial Narrow" w:hAnsi="Arial Narrow"/>
          <w:sz w:val="16"/>
          <w:szCs w:val="16"/>
        </w:rPr>
      </w:pPr>
      <w:r>
        <w:rPr>
          <w:rFonts w:ascii="Arial Narrow" w:hAnsi="Arial Narrow"/>
          <w:sz w:val="16"/>
          <w:szCs w:val="16"/>
        </w:rPr>
        <w:t>** entrevista, workshop, questionário, brainstorming, observação direta, inspeção (documentos e ferramentas), etnografia, prototipação, JAD.</w:t>
      </w:r>
    </w:p>
    <w:p w:rsidR="00C249B7" w:rsidRDefault="00BE7872">
      <w:pPr>
        <w:pStyle w:val="PargrafodaLista"/>
        <w:ind w:left="0"/>
        <w:jc w:val="right"/>
        <w:rPr>
          <w:rFonts w:ascii="Arial Narrow" w:hAnsi="Arial Narrow"/>
          <w:sz w:val="16"/>
          <w:szCs w:val="16"/>
        </w:rPr>
      </w:pPr>
      <w:r>
        <w:rPr>
          <w:rFonts w:ascii="Arial Narrow" w:hAnsi="Arial Narrow"/>
          <w:sz w:val="16"/>
          <w:szCs w:val="16"/>
        </w:rPr>
        <w:t>*** os artefatos produzidos para cada sessão deverão estar dispostos na seção 3.1.2 (pesquise em livros ou na internet p/ elaboração)</w:t>
      </w:r>
    </w:p>
    <w:p w:rsidR="00C249B7" w:rsidRDefault="00BE7872">
      <w:pPr>
        <w:pStyle w:val="PargrafodaLista"/>
        <w:ind w:left="0"/>
        <w:jc w:val="right"/>
        <w:rPr>
          <w:rFonts w:ascii="Arial Narrow" w:hAnsi="Arial Narrow"/>
          <w:sz w:val="16"/>
          <w:szCs w:val="16"/>
        </w:rPr>
      </w:pPr>
      <w:r>
        <w:rPr>
          <w:rFonts w:ascii="Arial Narrow" w:hAnsi="Arial Narrow"/>
          <w:sz w:val="16"/>
          <w:szCs w:val="16"/>
        </w:rPr>
        <w:t>**** as informações obtidas em cada sessão deverão estar dispostas na seção 3.1.3</w:t>
      </w:r>
    </w:p>
    <w:p w:rsidR="00C249B7" w:rsidRDefault="00C249B7">
      <w:pPr>
        <w:pStyle w:val="PargrafodaLista"/>
        <w:ind w:left="0"/>
        <w:rPr>
          <w:rFonts w:ascii="Arial Narrow" w:hAnsi="Arial Narrow"/>
        </w:rPr>
      </w:pPr>
    </w:p>
    <w:tbl>
      <w:tblPr>
        <w:tblStyle w:val="Tabelacomgrade"/>
        <w:tblW w:w="5000" w:type="pct"/>
        <w:tblLook w:val="04A0" w:firstRow="1" w:lastRow="0" w:firstColumn="1" w:lastColumn="0" w:noHBand="0" w:noVBand="1"/>
      </w:tblPr>
      <w:tblGrid>
        <w:gridCol w:w="1649"/>
        <w:gridCol w:w="3962"/>
        <w:gridCol w:w="1237"/>
        <w:gridCol w:w="948"/>
        <w:gridCol w:w="924"/>
      </w:tblGrid>
      <w:tr w:rsidR="00C249B7">
        <w:tc>
          <w:tcPr>
            <w:tcW w:w="1617"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b/>
                <w:sz w:val="17"/>
                <w:szCs w:val="17"/>
              </w:rPr>
            </w:pPr>
            <w:r>
              <w:rPr>
                <w:rFonts w:ascii="Arial Narrow" w:hAnsi="Arial Narrow"/>
                <w:b/>
                <w:sz w:val="17"/>
                <w:szCs w:val="17"/>
              </w:rPr>
              <w:t>ID DA SESSÃO DE LEVANTAMENTO</w:t>
            </w:r>
          </w:p>
        </w:tc>
        <w:tc>
          <w:tcPr>
            <w:tcW w:w="3883"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b/>
                <w:sz w:val="17"/>
                <w:szCs w:val="17"/>
              </w:rPr>
            </w:pPr>
            <w:r>
              <w:rPr>
                <w:rFonts w:ascii="Arial Narrow" w:hAnsi="Arial Narrow"/>
                <w:b/>
                <w:sz w:val="17"/>
                <w:szCs w:val="17"/>
              </w:rPr>
              <w:t>PONTOS DE VISTA*</w:t>
            </w:r>
          </w:p>
        </w:tc>
        <w:tc>
          <w:tcPr>
            <w:tcW w:w="1212"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b/>
                <w:sz w:val="17"/>
                <w:szCs w:val="17"/>
              </w:rPr>
            </w:pPr>
            <w:r>
              <w:rPr>
                <w:rFonts w:ascii="Arial Narrow" w:hAnsi="Arial Narrow"/>
                <w:b/>
                <w:sz w:val="17"/>
                <w:szCs w:val="17"/>
              </w:rPr>
              <w:t xml:space="preserve">HORÁRIO </w:t>
            </w:r>
          </w:p>
          <w:p w:rsidR="00C249B7" w:rsidRDefault="00BE7872">
            <w:pPr>
              <w:pStyle w:val="PargrafodaLista"/>
              <w:spacing w:after="0"/>
              <w:ind w:left="0"/>
              <w:jc w:val="center"/>
              <w:rPr>
                <w:rFonts w:ascii="Arial Narrow" w:hAnsi="Arial Narrow"/>
                <w:b/>
                <w:sz w:val="17"/>
                <w:szCs w:val="17"/>
              </w:rPr>
            </w:pPr>
            <w:r>
              <w:rPr>
                <w:rFonts w:ascii="Arial Narrow" w:hAnsi="Arial Narrow"/>
                <w:b/>
                <w:sz w:val="17"/>
                <w:szCs w:val="17"/>
              </w:rPr>
              <w:t>(DIA / HORA)</w:t>
            </w:r>
          </w:p>
        </w:tc>
        <w:tc>
          <w:tcPr>
            <w:tcW w:w="906"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b/>
                <w:sz w:val="17"/>
                <w:szCs w:val="17"/>
              </w:rPr>
            </w:pPr>
            <w:r>
              <w:rPr>
                <w:rFonts w:ascii="Arial Narrow" w:hAnsi="Arial Narrow"/>
                <w:b/>
                <w:sz w:val="17"/>
                <w:szCs w:val="17"/>
              </w:rPr>
              <w:t>DURAÇÃO SESSÃO</w:t>
            </w:r>
          </w:p>
        </w:tc>
        <w:tc>
          <w:tcPr>
            <w:tcW w:w="886"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b/>
                <w:sz w:val="17"/>
                <w:szCs w:val="17"/>
              </w:rPr>
            </w:pPr>
            <w:r>
              <w:rPr>
                <w:rFonts w:ascii="Arial Narrow" w:hAnsi="Arial Narrow"/>
                <w:b/>
                <w:sz w:val="17"/>
                <w:szCs w:val="17"/>
              </w:rPr>
              <w:t>ESTADO**</w:t>
            </w:r>
          </w:p>
        </w:tc>
      </w:tr>
      <w:tr w:rsidR="00C249B7">
        <w:tc>
          <w:tcPr>
            <w:tcW w:w="1617"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SL 01</w:t>
            </w:r>
          </w:p>
        </w:tc>
        <w:tc>
          <w:tcPr>
            <w:tcW w:w="3883"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Cliente</w:t>
            </w:r>
          </w:p>
        </w:tc>
        <w:tc>
          <w:tcPr>
            <w:tcW w:w="1212"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28/11</w:t>
            </w:r>
          </w:p>
        </w:tc>
        <w:tc>
          <w:tcPr>
            <w:tcW w:w="906"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01h 30m</w:t>
            </w:r>
          </w:p>
        </w:tc>
        <w:tc>
          <w:tcPr>
            <w:tcW w:w="886"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Pendente</w:t>
            </w:r>
          </w:p>
        </w:tc>
      </w:tr>
      <w:tr w:rsidR="00C249B7">
        <w:tc>
          <w:tcPr>
            <w:tcW w:w="1617"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SL02</w:t>
            </w:r>
          </w:p>
        </w:tc>
        <w:tc>
          <w:tcPr>
            <w:tcW w:w="3883"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Desenvolvedores</w:t>
            </w:r>
          </w:p>
        </w:tc>
        <w:tc>
          <w:tcPr>
            <w:tcW w:w="1212" w:type="dxa"/>
            <w:shd w:val="clear" w:color="auto" w:fill="auto"/>
            <w:tcMar>
              <w:left w:w="108" w:type="dxa"/>
            </w:tcMar>
          </w:tcPr>
          <w:p w:rsidR="00C249B7" w:rsidRDefault="00C249B7">
            <w:pPr>
              <w:pStyle w:val="PargrafodaLista"/>
              <w:spacing w:after="0"/>
              <w:ind w:left="0"/>
              <w:rPr>
                <w:rFonts w:ascii="Arial Narrow" w:hAnsi="Arial Narrow"/>
                <w:sz w:val="17"/>
                <w:szCs w:val="17"/>
              </w:rPr>
            </w:pPr>
          </w:p>
        </w:tc>
        <w:tc>
          <w:tcPr>
            <w:tcW w:w="906" w:type="dxa"/>
            <w:shd w:val="clear" w:color="auto" w:fill="auto"/>
            <w:tcMar>
              <w:left w:w="108" w:type="dxa"/>
            </w:tcMar>
          </w:tcPr>
          <w:p w:rsidR="00C249B7" w:rsidRDefault="00C249B7">
            <w:pPr>
              <w:pStyle w:val="PargrafodaLista"/>
              <w:spacing w:after="0"/>
              <w:ind w:left="0"/>
              <w:rPr>
                <w:rFonts w:ascii="Arial Narrow" w:hAnsi="Arial Narrow"/>
                <w:sz w:val="17"/>
                <w:szCs w:val="17"/>
              </w:rPr>
            </w:pPr>
          </w:p>
        </w:tc>
        <w:tc>
          <w:tcPr>
            <w:tcW w:w="886" w:type="dxa"/>
            <w:shd w:val="clear" w:color="auto" w:fill="auto"/>
            <w:tcMar>
              <w:left w:w="108" w:type="dxa"/>
            </w:tcMar>
          </w:tcPr>
          <w:p w:rsidR="00C249B7" w:rsidRDefault="00C249B7">
            <w:pPr>
              <w:pStyle w:val="PargrafodaLista"/>
              <w:spacing w:after="0"/>
              <w:ind w:left="0"/>
              <w:rPr>
                <w:rFonts w:ascii="Arial Narrow" w:hAnsi="Arial Narrow"/>
                <w:sz w:val="17"/>
                <w:szCs w:val="17"/>
              </w:rPr>
            </w:pPr>
          </w:p>
        </w:tc>
      </w:tr>
      <w:tr w:rsidR="00C249B7">
        <w:tc>
          <w:tcPr>
            <w:tcW w:w="1617"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SL03</w:t>
            </w:r>
          </w:p>
        </w:tc>
        <w:tc>
          <w:tcPr>
            <w:tcW w:w="3883"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Consultor de domínio</w:t>
            </w:r>
          </w:p>
        </w:tc>
        <w:tc>
          <w:tcPr>
            <w:tcW w:w="1212"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28/11</w:t>
            </w:r>
          </w:p>
        </w:tc>
        <w:tc>
          <w:tcPr>
            <w:tcW w:w="906"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02h</w:t>
            </w:r>
          </w:p>
        </w:tc>
        <w:tc>
          <w:tcPr>
            <w:tcW w:w="886"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Pendente</w:t>
            </w:r>
          </w:p>
        </w:tc>
      </w:tr>
      <w:tr w:rsidR="00C249B7">
        <w:tc>
          <w:tcPr>
            <w:tcW w:w="1617"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SL04</w:t>
            </w:r>
          </w:p>
        </w:tc>
        <w:tc>
          <w:tcPr>
            <w:tcW w:w="3883"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Ferramentas externas</w:t>
            </w:r>
          </w:p>
        </w:tc>
        <w:tc>
          <w:tcPr>
            <w:tcW w:w="1212"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03/12</w:t>
            </w:r>
          </w:p>
        </w:tc>
        <w:tc>
          <w:tcPr>
            <w:tcW w:w="906"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02h</w:t>
            </w:r>
          </w:p>
        </w:tc>
        <w:tc>
          <w:tcPr>
            <w:tcW w:w="886"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Pendente</w:t>
            </w:r>
          </w:p>
        </w:tc>
      </w:tr>
      <w:tr w:rsidR="00C249B7">
        <w:tc>
          <w:tcPr>
            <w:tcW w:w="1617"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SL05</w:t>
            </w:r>
          </w:p>
        </w:tc>
        <w:tc>
          <w:tcPr>
            <w:tcW w:w="3883"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Desenvolvedores</w:t>
            </w:r>
          </w:p>
        </w:tc>
        <w:tc>
          <w:tcPr>
            <w:tcW w:w="1212"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04/12</w:t>
            </w:r>
          </w:p>
        </w:tc>
        <w:tc>
          <w:tcPr>
            <w:tcW w:w="906"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01h</w:t>
            </w:r>
          </w:p>
        </w:tc>
        <w:tc>
          <w:tcPr>
            <w:tcW w:w="886"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Pendente</w:t>
            </w:r>
          </w:p>
        </w:tc>
      </w:tr>
      <w:tr w:rsidR="00C249B7">
        <w:tc>
          <w:tcPr>
            <w:tcW w:w="1617"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SL06</w:t>
            </w:r>
          </w:p>
        </w:tc>
        <w:tc>
          <w:tcPr>
            <w:tcW w:w="3883" w:type="dxa"/>
            <w:shd w:val="clear" w:color="auto" w:fill="auto"/>
            <w:tcMar>
              <w:left w:w="108" w:type="dxa"/>
            </w:tcMar>
          </w:tcPr>
          <w:p w:rsidR="00C249B7" w:rsidRDefault="00BE7872">
            <w:pPr>
              <w:pStyle w:val="PargrafodaLista"/>
              <w:spacing w:after="0"/>
              <w:ind w:left="0"/>
              <w:rPr>
                <w:rFonts w:ascii="Arial Narrow" w:hAnsi="Arial Narrow"/>
                <w:sz w:val="17"/>
                <w:szCs w:val="17"/>
              </w:rPr>
            </w:pPr>
            <w:proofErr w:type="spellStart"/>
            <w:r>
              <w:rPr>
                <w:rFonts w:ascii="Arial Narrow" w:hAnsi="Arial Narrow"/>
                <w:sz w:val="17"/>
                <w:szCs w:val="17"/>
              </w:rPr>
              <w:t>Steakholders</w:t>
            </w:r>
            <w:proofErr w:type="spellEnd"/>
          </w:p>
        </w:tc>
        <w:tc>
          <w:tcPr>
            <w:tcW w:w="1212"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05/12</w:t>
            </w:r>
          </w:p>
        </w:tc>
        <w:tc>
          <w:tcPr>
            <w:tcW w:w="906"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03h 30m</w:t>
            </w:r>
          </w:p>
        </w:tc>
        <w:tc>
          <w:tcPr>
            <w:tcW w:w="886"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Pendente</w:t>
            </w:r>
          </w:p>
        </w:tc>
      </w:tr>
      <w:tr w:rsidR="00C249B7">
        <w:tc>
          <w:tcPr>
            <w:tcW w:w="1617" w:type="dxa"/>
            <w:shd w:val="clear" w:color="auto" w:fill="auto"/>
            <w:tcMar>
              <w:left w:w="108" w:type="dxa"/>
            </w:tcMar>
          </w:tcPr>
          <w:p w:rsidR="00C249B7" w:rsidRDefault="00C249B7">
            <w:pPr>
              <w:pStyle w:val="PargrafodaLista"/>
              <w:spacing w:after="0"/>
              <w:ind w:left="0"/>
              <w:rPr>
                <w:rFonts w:ascii="Arial Narrow" w:hAnsi="Arial Narrow"/>
                <w:sz w:val="17"/>
                <w:szCs w:val="17"/>
              </w:rPr>
            </w:pPr>
          </w:p>
        </w:tc>
        <w:tc>
          <w:tcPr>
            <w:tcW w:w="3883" w:type="dxa"/>
            <w:shd w:val="clear" w:color="auto" w:fill="auto"/>
            <w:tcMar>
              <w:left w:w="108" w:type="dxa"/>
            </w:tcMar>
          </w:tcPr>
          <w:p w:rsidR="00C249B7" w:rsidRDefault="00C249B7">
            <w:pPr>
              <w:pStyle w:val="PargrafodaLista"/>
              <w:spacing w:after="0"/>
              <w:ind w:left="0"/>
              <w:rPr>
                <w:rFonts w:ascii="Arial Narrow" w:hAnsi="Arial Narrow"/>
                <w:sz w:val="17"/>
                <w:szCs w:val="17"/>
              </w:rPr>
            </w:pPr>
          </w:p>
        </w:tc>
        <w:tc>
          <w:tcPr>
            <w:tcW w:w="1212" w:type="dxa"/>
            <w:shd w:val="clear" w:color="auto" w:fill="auto"/>
            <w:tcMar>
              <w:left w:w="108" w:type="dxa"/>
            </w:tcMar>
          </w:tcPr>
          <w:p w:rsidR="00C249B7" w:rsidRDefault="00C249B7">
            <w:pPr>
              <w:pStyle w:val="PargrafodaLista"/>
              <w:spacing w:after="0"/>
              <w:ind w:left="0"/>
              <w:rPr>
                <w:rFonts w:ascii="Arial Narrow" w:hAnsi="Arial Narrow"/>
                <w:sz w:val="17"/>
                <w:szCs w:val="17"/>
              </w:rPr>
            </w:pPr>
          </w:p>
        </w:tc>
        <w:tc>
          <w:tcPr>
            <w:tcW w:w="906" w:type="dxa"/>
            <w:shd w:val="clear" w:color="auto" w:fill="auto"/>
            <w:tcMar>
              <w:left w:w="108" w:type="dxa"/>
            </w:tcMar>
          </w:tcPr>
          <w:p w:rsidR="00C249B7" w:rsidRDefault="00C249B7">
            <w:pPr>
              <w:pStyle w:val="PargrafodaLista"/>
              <w:spacing w:after="0"/>
              <w:ind w:left="0"/>
              <w:rPr>
                <w:rFonts w:ascii="Arial Narrow" w:hAnsi="Arial Narrow"/>
                <w:sz w:val="17"/>
                <w:szCs w:val="17"/>
              </w:rPr>
            </w:pPr>
          </w:p>
        </w:tc>
        <w:tc>
          <w:tcPr>
            <w:tcW w:w="886" w:type="dxa"/>
            <w:shd w:val="clear" w:color="auto" w:fill="auto"/>
            <w:tcMar>
              <w:left w:w="108" w:type="dxa"/>
            </w:tcMar>
          </w:tcPr>
          <w:p w:rsidR="00C249B7" w:rsidRDefault="00C249B7">
            <w:pPr>
              <w:pStyle w:val="PargrafodaLista"/>
              <w:spacing w:after="0"/>
              <w:ind w:left="0"/>
              <w:rPr>
                <w:rFonts w:ascii="Arial Narrow" w:hAnsi="Arial Narrow"/>
                <w:sz w:val="17"/>
                <w:szCs w:val="17"/>
              </w:rPr>
            </w:pPr>
          </w:p>
        </w:tc>
      </w:tr>
      <w:tr w:rsidR="00C249B7">
        <w:tc>
          <w:tcPr>
            <w:tcW w:w="1617" w:type="dxa"/>
            <w:shd w:val="clear" w:color="auto" w:fill="auto"/>
            <w:tcMar>
              <w:left w:w="108" w:type="dxa"/>
            </w:tcMar>
          </w:tcPr>
          <w:p w:rsidR="00C249B7" w:rsidRDefault="00C249B7">
            <w:pPr>
              <w:pStyle w:val="PargrafodaLista"/>
              <w:spacing w:after="0"/>
              <w:ind w:left="0"/>
              <w:rPr>
                <w:rFonts w:ascii="Arial Narrow" w:hAnsi="Arial Narrow"/>
                <w:sz w:val="17"/>
                <w:szCs w:val="17"/>
              </w:rPr>
            </w:pPr>
          </w:p>
        </w:tc>
        <w:tc>
          <w:tcPr>
            <w:tcW w:w="3883" w:type="dxa"/>
            <w:shd w:val="clear" w:color="auto" w:fill="auto"/>
            <w:tcMar>
              <w:left w:w="108" w:type="dxa"/>
            </w:tcMar>
          </w:tcPr>
          <w:p w:rsidR="00C249B7" w:rsidRDefault="00C249B7">
            <w:pPr>
              <w:pStyle w:val="PargrafodaLista"/>
              <w:spacing w:after="0"/>
              <w:ind w:left="0"/>
              <w:rPr>
                <w:rFonts w:ascii="Arial Narrow" w:hAnsi="Arial Narrow"/>
                <w:sz w:val="17"/>
                <w:szCs w:val="17"/>
              </w:rPr>
            </w:pPr>
          </w:p>
        </w:tc>
        <w:tc>
          <w:tcPr>
            <w:tcW w:w="1212" w:type="dxa"/>
            <w:shd w:val="clear" w:color="auto" w:fill="auto"/>
            <w:tcMar>
              <w:left w:w="108" w:type="dxa"/>
            </w:tcMar>
          </w:tcPr>
          <w:p w:rsidR="00C249B7" w:rsidRDefault="00C249B7">
            <w:pPr>
              <w:pStyle w:val="PargrafodaLista"/>
              <w:spacing w:after="0"/>
              <w:ind w:left="0"/>
              <w:rPr>
                <w:rFonts w:ascii="Arial Narrow" w:hAnsi="Arial Narrow"/>
                <w:sz w:val="17"/>
                <w:szCs w:val="17"/>
              </w:rPr>
            </w:pPr>
          </w:p>
        </w:tc>
        <w:tc>
          <w:tcPr>
            <w:tcW w:w="906" w:type="dxa"/>
            <w:shd w:val="clear" w:color="auto" w:fill="auto"/>
            <w:tcMar>
              <w:left w:w="108" w:type="dxa"/>
            </w:tcMar>
          </w:tcPr>
          <w:p w:rsidR="00C249B7" w:rsidRDefault="00C249B7">
            <w:pPr>
              <w:pStyle w:val="PargrafodaLista"/>
              <w:spacing w:after="0"/>
              <w:ind w:left="0"/>
              <w:rPr>
                <w:rFonts w:ascii="Arial Narrow" w:hAnsi="Arial Narrow"/>
                <w:sz w:val="17"/>
                <w:szCs w:val="17"/>
              </w:rPr>
            </w:pPr>
          </w:p>
        </w:tc>
        <w:tc>
          <w:tcPr>
            <w:tcW w:w="886" w:type="dxa"/>
            <w:shd w:val="clear" w:color="auto" w:fill="auto"/>
            <w:tcMar>
              <w:left w:w="108" w:type="dxa"/>
            </w:tcMar>
          </w:tcPr>
          <w:p w:rsidR="00C249B7" w:rsidRDefault="00C249B7">
            <w:pPr>
              <w:pStyle w:val="PargrafodaLista"/>
              <w:spacing w:after="0"/>
              <w:ind w:left="0"/>
              <w:rPr>
                <w:rFonts w:ascii="Arial Narrow" w:hAnsi="Arial Narrow"/>
                <w:sz w:val="17"/>
                <w:szCs w:val="17"/>
              </w:rPr>
            </w:pPr>
          </w:p>
        </w:tc>
      </w:tr>
    </w:tbl>
    <w:p w:rsidR="00C249B7" w:rsidRDefault="00BE7872">
      <w:pPr>
        <w:pStyle w:val="PargrafodaLista"/>
        <w:ind w:left="0"/>
        <w:jc w:val="right"/>
        <w:rPr>
          <w:rFonts w:ascii="Arial Narrow" w:hAnsi="Arial Narrow"/>
          <w:sz w:val="16"/>
          <w:szCs w:val="16"/>
        </w:rPr>
      </w:pPr>
      <w:r>
        <w:rPr>
          <w:rFonts w:ascii="Arial Narrow" w:hAnsi="Arial Narrow"/>
          <w:sz w:val="16"/>
          <w:szCs w:val="16"/>
        </w:rPr>
        <w:t>* identificados na caracterização de pontos de vista.</w:t>
      </w:r>
    </w:p>
    <w:p w:rsidR="00C249B7" w:rsidRDefault="00BE7872">
      <w:pPr>
        <w:pStyle w:val="PargrafodaLista"/>
        <w:ind w:left="0"/>
        <w:jc w:val="right"/>
        <w:rPr>
          <w:rFonts w:ascii="Arial Narrow" w:hAnsi="Arial Narrow"/>
          <w:sz w:val="16"/>
          <w:szCs w:val="16"/>
        </w:rPr>
      </w:pPr>
      <w:r>
        <w:rPr>
          <w:rFonts w:ascii="Arial Narrow" w:hAnsi="Arial Narrow"/>
          <w:sz w:val="16"/>
          <w:szCs w:val="16"/>
        </w:rPr>
        <w:t>** + (realizada com sucesso), + / - (necessita de outras sessões),- (cancelada).</w:t>
      </w:r>
    </w:p>
    <w:p w:rsidR="00C249B7" w:rsidRDefault="00C249B7">
      <w:pPr>
        <w:pStyle w:val="PargrafodaLista"/>
        <w:ind w:left="0"/>
        <w:rPr>
          <w:rFonts w:ascii="Arial Narrow" w:hAnsi="Arial Narrow"/>
        </w:rPr>
      </w:pPr>
    </w:p>
    <w:p w:rsidR="00C249B7" w:rsidRDefault="00BE7872">
      <w:pPr>
        <w:pStyle w:val="PargrafodaLista"/>
        <w:numPr>
          <w:ilvl w:val="2"/>
          <w:numId w:val="3"/>
        </w:numPr>
        <w:rPr>
          <w:rFonts w:ascii="Arial Narrow" w:hAnsi="Arial Narrow"/>
          <w:b/>
        </w:rPr>
      </w:pPr>
      <w:r>
        <w:rPr>
          <w:rFonts w:ascii="Arial Narrow" w:hAnsi="Arial Narrow"/>
          <w:b/>
        </w:rPr>
        <w:t>Preparação da(s) Técnica(s)</w:t>
      </w:r>
    </w:p>
    <w:p w:rsidR="00C249B7" w:rsidRDefault="00BE7872">
      <w:pPr>
        <w:pStyle w:val="PargrafodaLista"/>
        <w:ind w:left="0"/>
        <w:rPr>
          <w:rFonts w:ascii="Arial Narrow" w:hAnsi="Arial Narrow"/>
          <w:color w:val="FF0000"/>
        </w:rPr>
      </w:pPr>
      <w:r>
        <w:rPr>
          <w:rFonts w:ascii="Arial Narrow" w:hAnsi="Arial Narrow"/>
          <w:color w:val="FF0000"/>
        </w:rPr>
        <w:t>Para cada sessão identificada demonstre o(s) documento(s) usado(s) na aplicação da respectiva sessão (artefato de aplicação).</w:t>
      </w:r>
    </w:p>
    <w:p w:rsidR="00C249B7" w:rsidRDefault="00C249B7">
      <w:pPr>
        <w:pStyle w:val="PargrafodaLista"/>
        <w:ind w:left="0"/>
        <w:rPr>
          <w:rFonts w:ascii="Arial Narrow" w:hAnsi="Arial Narrow"/>
          <w:color w:val="FF0000"/>
        </w:rPr>
      </w:pPr>
    </w:p>
    <w:p w:rsidR="00C249B7" w:rsidRDefault="00BE7872">
      <w:pPr>
        <w:pStyle w:val="PargrafodaLista"/>
        <w:numPr>
          <w:ilvl w:val="2"/>
          <w:numId w:val="3"/>
        </w:numPr>
        <w:rPr>
          <w:rFonts w:ascii="Arial Narrow" w:hAnsi="Arial Narrow"/>
          <w:b/>
        </w:rPr>
      </w:pPr>
      <w:r>
        <w:rPr>
          <w:rFonts w:ascii="Arial Narrow" w:hAnsi="Arial Narrow"/>
          <w:b/>
        </w:rPr>
        <w:t>Aplicação da(s) Técnica(s) e Registro de Informações Obtidas</w:t>
      </w:r>
    </w:p>
    <w:p w:rsidR="00C249B7" w:rsidRDefault="00BE7872">
      <w:pPr>
        <w:pStyle w:val="PargrafodaLista"/>
        <w:ind w:left="0"/>
        <w:rPr>
          <w:rFonts w:ascii="Arial Narrow" w:hAnsi="Arial Narrow"/>
          <w:color w:val="FF0000"/>
        </w:rPr>
      </w:pPr>
      <w:r>
        <w:rPr>
          <w:rFonts w:ascii="Arial Narrow" w:hAnsi="Arial Narrow"/>
          <w:color w:val="FF0000"/>
        </w:rPr>
        <w:t>Para cada sessão identificada resuma, dispondo as informações relevantes, obtidas após a aplicação da respectiva seção (de seu respectivo artefato de registro de informações</w:t>
      </w:r>
      <w:proofErr w:type="gramStart"/>
      <w:r>
        <w:rPr>
          <w:rFonts w:ascii="Arial Narrow" w:hAnsi="Arial Narrow"/>
          <w:color w:val="FF0000"/>
        </w:rPr>
        <w:t>).</w:t>
      </w:r>
      <w:proofErr w:type="gramEnd"/>
      <w:r>
        <w:rPr>
          <w:rFonts w:ascii="Arial Narrow" w:hAnsi="Arial Narrow"/>
          <w:color w:val="FF0000"/>
        </w:rPr>
        <w:t>b</w:t>
      </w:r>
    </w:p>
    <w:p w:rsidR="00C249B7" w:rsidRDefault="00C249B7">
      <w:pPr>
        <w:pStyle w:val="PargrafodaLista"/>
        <w:ind w:left="0"/>
        <w:rPr>
          <w:rFonts w:ascii="Arial Narrow" w:hAnsi="Arial Narrow"/>
          <w:color w:val="FF0000"/>
        </w:rPr>
      </w:pPr>
    </w:p>
    <w:p w:rsidR="00C249B7" w:rsidRDefault="00BE7872">
      <w:pPr>
        <w:pStyle w:val="PargrafodaLista"/>
        <w:numPr>
          <w:ilvl w:val="0"/>
          <w:numId w:val="3"/>
        </w:numPr>
        <w:rPr>
          <w:rFonts w:ascii="Arial Narrow" w:hAnsi="Arial Narrow"/>
          <w:b/>
        </w:rPr>
      </w:pPr>
      <w:r>
        <w:rPr>
          <w:rFonts w:ascii="Arial Narrow" w:hAnsi="Arial Narrow"/>
          <w:b/>
        </w:rPr>
        <w:t>Análise de Requisitos</w:t>
      </w:r>
    </w:p>
    <w:p w:rsidR="00C249B7" w:rsidRDefault="00BE7872">
      <w:pPr>
        <w:pStyle w:val="PargrafodaLista"/>
        <w:ind w:left="0"/>
        <w:rPr>
          <w:rFonts w:ascii="Arial Narrow" w:hAnsi="Arial Narrow"/>
          <w:color w:val="FF0000"/>
        </w:rPr>
      </w:pPr>
      <w:r>
        <w:rPr>
          <w:rFonts w:ascii="Arial Narrow" w:hAnsi="Arial Narrow"/>
          <w:color w:val="FF0000"/>
        </w:rPr>
        <w:t>Mentalmente, tente formular colaborativamente a análise de requisitos inicialmente com os diagramas de casos de uso (abstraindo os cenários de uso) e em seguida detalhando-os.</w:t>
      </w:r>
    </w:p>
    <w:p w:rsidR="00C249B7" w:rsidRDefault="00C249B7">
      <w:pPr>
        <w:pStyle w:val="PargrafodaLista"/>
        <w:ind w:left="0"/>
        <w:rPr>
          <w:rFonts w:ascii="Arial Narrow" w:hAnsi="Arial Narrow"/>
          <w:color w:val="FF0000"/>
        </w:rPr>
      </w:pPr>
    </w:p>
    <w:p w:rsidR="00C249B7" w:rsidRDefault="00BE7872">
      <w:pPr>
        <w:pStyle w:val="PargrafodaLista"/>
        <w:numPr>
          <w:ilvl w:val="1"/>
          <w:numId w:val="3"/>
        </w:numPr>
        <w:rPr>
          <w:rFonts w:ascii="Arial Narrow" w:hAnsi="Arial Narrow"/>
          <w:b/>
        </w:rPr>
      </w:pPr>
      <w:r>
        <w:rPr>
          <w:rFonts w:ascii="Arial Narrow" w:hAnsi="Arial Narrow"/>
          <w:b/>
        </w:rPr>
        <w:t>Diagrama de casos de uso UML</w:t>
      </w:r>
    </w:p>
    <w:p w:rsidR="00C249B7" w:rsidRDefault="00BE7872">
      <w:pPr>
        <w:pStyle w:val="PargrafodaLista"/>
        <w:ind w:left="0"/>
        <w:jc w:val="both"/>
        <w:rPr>
          <w:rFonts w:ascii="Arial Narrow" w:hAnsi="Arial Narrow"/>
          <w:color w:val="FF0000"/>
        </w:rPr>
      </w:pPr>
      <w:r>
        <w:rPr>
          <w:rFonts w:ascii="Arial Narrow" w:hAnsi="Arial Narrow"/>
          <w:color w:val="FF0000"/>
        </w:rPr>
        <w:t>Utilize alguma ferramenta para desenvolver um diagrama de casos de uso UML (</w:t>
      </w:r>
      <w:proofErr w:type="spellStart"/>
      <w:r>
        <w:rPr>
          <w:rFonts w:ascii="Arial Narrow" w:hAnsi="Arial Narrow"/>
          <w:color w:val="FF0000"/>
        </w:rPr>
        <w:t>ex</w:t>
      </w:r>
      <w:proofErr w:type="spellEnd"/>
      <w:r>
        <w:rPr>
          <w:rFonts w:ascii="Arial Narrow" w:hAnsi="Arial Narrow"/>
          <w:color w:val="FF0000"/>
        </w:rPr>
        <w:t xml:space="preserve">: </w:t>
      </w:r>
      <w:proofErr w:type="spellStart"/>
      <w:r>
        <w:rPr>
          <w:rFonts w:ascii="Arial Narrow" w:hAnsi="Arial Narrow"/>
          <w:color w:val="FF0000"/>
        </w:rPr>
        <w:t>Astah</w:t>
      </w:r>
      <w:proofErr w:type="spellEnd"/>
      <w:r>
        <w:rPr>
          <w:rFonts w:ascii="Arial Narrow" w:hAnsi="Arial Narrow"/>
          <w:color w:val="FF0000"/>
        </w:rPr>
        <w:t>). Os casos podem ser desenvolvidos num só diagrama. Se houver muitos casos, alternativamente, poderão ser criados diagramas, um para cada ator. Solicite uma demonstração ao professor da disciplina ao terminar.</w:t>
      </w:r>
    </w:p>
    <w:p w:rsidR="00C249B7" w:rsidRDefault="00C249B7">
      <w:pPr>
        <w:pStyle w:val="PargrafodaLista"/>
        <w:ind w:left="0"/>
        <w:rPr>
          <w:rFonts w:ascii="Arial Narrow" w:hAnsi="Arial Narrow"/>
          <w:color w:val="FF0000"/>
        </w:rPr>
      </w:pPr>
    </w:p>
    <w:p w:rsidR="00C249B7" w:rsidRDefault="00BE7872">
      <w:pPr>
        <w:pStyle w:val="PargrafodaLista"/>
        <w:numPr>
          <w:ilvl w:val="1"/>
          <w:numId w:val="3"/>
        </w:numPr>
        <w:rPr>
          <w:rFonts w:ascii="Arial Narrow" w:hAnsi="Arial Narrow"/>
          <w:b/>
        </w:rPr>
      </w:pPr>
      <w:r>
        <w:rPr>
          <w:rFonts w:ascii="Arial Narrow" w:hAnsi="Arial Narrow"/>
          <w:b/>
        </w:rPr>
        <w:t>Análise de Cenários com Casos de Uso: Casos de Uso Detalhados</w:t>
      </w:r>
    </w:p>
    <w:p w:rsidR="00C249B7" w:rsidRDefault="00BE7872">
      <w:pPr>
        <w:pStyle w:val="PargrafodaLista"/>
        <w:ind w:left="0"/>
        <w:rPr>
          <w:rFonts w:ascii="Arial Narrow" w:hAnsi="Arial Narrow"/>
          <w:color w:val="FF0000"/>
        </w:rPr>
      </w:pPr>
      <w:r>
        <w:rPr>
          <w:rFonts w:ascii="Arial Narrow" w:hAnsi="Arial Narrow"/>
          <w:color w:val="FF0000"/>
        </w:rPr>
        <w:t xml:space="preserve">Para cada caso de uso exposto no diagrama de casos de uso UML (da seção anterior), desenvolva a sua versão detalhada utilizando o quadro abaixo (um quadro para cada caso de uso). O detalhamento pode auxiliar na análise de cenários, durante a fase de </w:t>
      </w:r>
      <w:proofErr w:type="spellStart"/>
      <w:r>
        <w:rPr>
          <w:rFonts w:ascii="Arial Narrow" w:hAnsi="Arial Narrow"/>
          <w:color w:val="FF0000"/>
        </w:rPr>
        <w:t>elicitação</w:t>
      </w:r>
      <w:proofErr w:type="spellEnd"/>
      <w:r>
        <w:rPr>
          <w:rFonts w:ascii="Arial Narrow" w:hAnsi="Arial Narrow"/>
          <w:color w:val="FF0000"/>
        </w:rPr>
        <w:t xml:space="preserve"> e análise de requisitos. Entretanto, na fase de projeto, na definição do projeto funcional (funcionalidades) esses casos de uso deverão ser revisados.</w:t>
      </w:r>
    </w:p>
    <w:tbl>
      <w:tblPr>
        <w:tblStyle w:val="Tabelacomgrade"/>
        <w:tblW w:w="5000" w:type="pct"/>
        <w:tblLook w:val="04A0" w:firstRow="1" w:lastRow="0" w:firstColumn="1" w:lastColumn="0" w:noHBand="0" w:noVBand="1"/>
      </w:tblPr>
      <w:tblGrid>
        <w:gridCol w:w="1139"/>
        <w:gridCol w:w="3102"/>
        <w:gridCol w:w="4479"/>
      </w:tblGrid>
      <w:tr w:rsidR="00C249B7">
        <w:tc>
          <w:tcPr>
            <w:tcW w:w="1086" w:type="dxa"/>
            <w:shd w:val="clear" w:color="auto" w:fill="F2F2F2" w:themeFill="background1" w:themeFillShade="F2"/>
            <w:tcMar>
              <w:left w:w="108" w:type="dxa"/>
            </w:tcMar>
          </w:tcPr>
          <w:p w:rsidR="00C249B7" w:rsidRDefault="00BE7872">
            <w:pPr>
              <w:pStyle w:val="PargrafodaLista"/>
              <w:spacing w:after="0"/>
              <w:ind w:left="0"/>
              <w:rPr>
                <w:rFonts w:ascii="Arial Narrow" w:hAnsi="Arial Narrow"/>
                <w:b/>
                <w:sz w:val="17"/>
                <w:szCs w:val="17"/>
              </w:rPr>
            </w:pPr>
            <w:r>
              <w:rPr>
                <w:rFonts w:ascii="Arial Narrow" w:hAnsi="Arial Narrow"/>
                <w:b/>
                <w:sz w:val="17"/>
                <w:szCs w:val="17"/>
              </w:rPr>
              <w:t>ID DO CASO DE USO</w:t>
            </w:r>
          </w:p>
        </w:tc>
        <w:tc>
          <w:tcPr>
            <w:tcW w:w="7417" w:type="dxa"/>
            <w:gridSpan w:val="2"/>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{Exemplos: CASO DE USO 01, US 01, UC 01, CAUS 01}</w:t>
            </w:r>
          </w:p>
        </w:tc>
      </w:tr>
      <w:tr w:rsidR="00C249B7">
        <w:tc>
          <w:tcPr>
            <w:tcW w:w="1086" w:type="dxa"/>
            <w:shd w:val="clear" w:color="auto" w:fill="F2F2F2" w:themeFill="background1" w:themeFillShade="F2"/>
            <w:tcMar>
              <w:left w:w="108" w:type="dxa"/>
            </w:tcMar>
          </w:tcPr>
          <w:p w:rsidR="00C249B7" w:rsidRDefault="00BE7872">
            <w:pPr>
              <w:pStyle w:val="PargrafodaLista"/>
              <w:spacing w:after="0"/>
              <w:ind w:left="0"/>
              <w:rPr>
                <w:rFonts w:ascii="Arial Narrow" w:hAnsi="Arial Narrow"/>
                <w:b/>
                <w:sz w:val="17"/>
                <w:szCs w:val="17"/>
              </w:rPr>
            </w:pPr>
            <w:r>
              <w:rPr>
                <w:rFonts w:ascii="Arial Narrow" w:hAnsi="Arial Narrow"/>
                <w:b/>
                <w:sz w:val="17"/>
                <w:szCs w:val="17"/>
              </w:rPr>
              <w:t>ATORES</w:t>
            </w:r>
          </w:p>
        </w:tc>
        <w:tc>
          <w:tcPr>
            <w:tcW w:w="7417" w:type="dxa"/>
            <w:gridSpan w:val="2"/>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{participantes que acionam a execução do caso de uso}</w:t>
            </w:r>
          </w:p>
        </w:tc>
      </w:tr>
      <w:tr w:rsidR="00C249B7">
        <w:tc>
          <w:tcPr>
            <w:tcW w:w="1086" w:type="dxa"/>
            <w:shd w:val="clear" w:color="auto" w:fill="F2F2F2" w:themeFill="background1" w:themeFillShade="F2"/>
            <w:tcMar>
              <w:left w:w="108" w:type="dxa"/>
            </w:tcMar>
          </w:tcPr>
          <w:p w:rsidR="00C249B7" w:rsidRDefault="00BE7872">
            <w:pPr>
              <w:pStyle w:val="PargrafodaLista"/>
              <w:spacing w:after="0"/>
              <w:ind w:left="0"/>
              <w:rPr>
                <w:rFonts w:ascii="Arial Narrow" w:hAnsi="Arial Narrow"/>
                <w:b/>
                <w:sz w:val="17"/>
                <w:szCs w:val="17"/>
              </w:rPr>
            </w:pPr>
            <w:r>
              <w:rPr>
                <w:rFonts w:ascii="Arial Narrow" w:hAnsi="Arial Narrow"/>
                <w:b/>
                <w:sz w:val="17"/>
                <w:szCs w:val="17"/>
              </w:rPr>
              <w:t>DESCRIÇÃO RESUMIDA</w:t>
            </w:r>
          </w:p>
        </w:tc>
        <w:tc>
          <w:tcPr>
            <w:tcW w:w="7417" w:type="dxa"/>
            <w:gridSpan w:val="2"/>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{resumo do que se trata o caso de uso}</w:t>
            </w:r>
          </w:p>
        </w:tc>
      </w:tr>
      <w:tr w:rsidR="00C249B7">
        <w:tc>
          <w:tcPr>
            <w:tcW w:w="1086" w:type="dxa"/>
            <w:shd w:val="clear" w:color="auto" w:fill="F2F2F2" w:themeFill="background1" w:themeFillShade="F2"/>
            <w:tcMar>
              <w:left w:w="108" w:type="dxa"/>
            </w:tcMar>
          </w:tcPr>
          <w:p w:rsidR="00C249B7" w:rsidRDefault="00BE7872">
            <w:pPr>
              <w:pStyle w:val="PargrafodaLista"/>
              <w:spacing w:after="0"/>
              <w:ind w:left="0"/>
              <w:rPr>
                <w:rFonts w:ascii="Arial Narrow" w:hAnsi="Arial Narrow"/>
                <w:b/>
                <w:sz w:val="17"/>
                <w:szCs w:val="17"/>
              </w:rPr>
            </w:pPr>
            <w:r>
              <w:rPr>
                <w:rFonts w:ascii="Arial Narrow" w:hAnsi="Arial Narrow"/>
                <w:b/>
                <w:sz w:val="17"/>
                <w:szCs w:val="17"/>
              </w:rPr>
              <w:t>PRÉ-CONDIÇÕES</w:t>
            </w:r>
          </w:p>
        </w:tc>
        <w:tc>
          <w:tcPr>
            <w:tcW w:w="7417" w:type="dxa"/>
            <w:gridSpan w:val="2"/>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{Como o sistema deve se encontrar para que esse caso de uso possa ser executado? Considere isso como o estado em que o sistema deve estar (dados, algo já feito ou processado) para que o caso de uso possa ser acionado}.</w:t>
            </w:r>
          </w:p>
        </w:tc>
      </w:tr>
      <w:tr w:rsidR="00C249B7">
        <w:tc>
          <w:tcPr>
            <w:tcW w:w="1086" w:type="dxa"/>
            <w:shd w:val="clear" w:color="auto" w:fill="F2F2F2" w:themeFill="background1" w:themeFillShade="F2"/>
            <w:tcMar>
              <w:left w:w="108" w:type="dxa"/>
            </w:tcMar>
          </w:tcPr>
          <w:p w:rsidR="00C249B7" w:rsidRDefault="00BE7872">
            <w:pPr>
              <w:pStyle w:val="PargrafodaLista"/>
              <w:spacing w:after="0"/>
              <w:ind w:left="0"/>
              <w:rPr>
                <w:rFonts w:ascii="Arial Narrow" w:hAnsi="Arial Narrow"/>
                <w:b/>
                <w:sz w:val="17"/>
                <w:szCs w:val="17"/>
              </w:rPr>
            </w:pPr>
            <w:r>
              <w:rPr>
                <w:rFonts w:ascii="Arial Narrow" w:hAnsi="Arial Narrow"/>
                <w:b/>
                <w:sz w:val="17"/>
                <w:szCs w:val="17"/>
              </w:rPr>
              <w:t>PÓS-CONDIÇÕES</w:t>
            </w:r>
          </w:p>
        </w:tc>
        <w:tc>
          <w:tcPr>
            <w:tcW w:w="7417" w:type="dxa"/>
            <w:gridSpan w:val="2"/>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{Como o sistema se encontra após o término da execução desse caso de uso. Considere isso como o estado em que o sistema fica (dados, algo a ser feito ou processado) que define que o caso de uso se concluiu}.</w:t>
            </w:r>
          </w:p>
        </w:tc>
      </w:tr>
      <w:tr w:rsidR="00C249B7">
        <w:tc>
          <w:tcPr>
            <w:tcW w:w="1086" w:type="dxa"/>
            <w:shd w:val="clear" w:color="auto" w:fill="F2F2F2" w:themeFill="background1" w:themeFillShade="F2"/>
            <w:tcMar>
              <w:left w:w="108" w:type="dxa"/>
            </w:tcMar>
          </w:tcPr>
          <w:p w:rsidR="00C249B7" w:rsidRDefault="00BE7872">
            <w:pPr>
              <w:pStyle w:val="PargrafodaLista"/>
              <w:spacing w:after="0"/>
              <w:ind w:left="0"/>
              <w:rPr>
                <w:rFonts w:ascii="Arial Narrow" w:hAnsi="Arial Narrow"/>
                <w:b/>
                <w:sz w:val="17"/>
                <w:szCs w:val="17"/>
              </w:rPr>
            </w:pPr>
            <w:r>
              <w:rPr>
                <w:rFonts w:ascii="Arial Narrow" w:hAnsi="Arial Narrow"/>
                <w:b/>
                <w:sz w:val="17"/>
                <w:szCs w:val="17"/>
              </w:rPr>
              <w:t>MENSAGENS DO SISTEMA</w:t>
            </w:r>
          </w:p>
        </w:tc>
        <w:tc>
          <w:tcPr>
            <w:tcW w:w="7417" w:type="dxa"/>
            <w:gridSpan w:val="2"/>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{Considerando esse caso de uso, para cada mensagem retornada pelo sistema a identifique, seguida da mensagem entre aspas. Por exemplo: MSG 01 "</w:t>
            </w:r>
            <w:proofErr w:type="spellStart"/>
            <w:r>
              <w:rPr>
                <w:rFonts w:ascii="Arial Narrow" w:hAnsi="Arial Narrow"/>
                <w:sz w:val="17"/>
                <w:szCs w:val="17"/>
              </w:rPr>
              <w:t>Login</w:t>
            </w:r>
            <w:proofErr w:type="spellEnd"/>
            <w:r>
              <w:rPr>
                <w:rFonts w:ascii="Arial Narrow" w:hAnsi="Arial Narrow"/>
                <w:sz w:val="17"/>
                <w:szCs w:val="17"/>
              </w:rPr>
              <w:t xml:space="preserve"> realizado com sucesso"}. A intenção é reusar as mensagens do sistema e verificar seu significado mais rapidamente.</w:t>
            </w:r>
          </w:p>
        </w:tc>
      </w:tr>
      <w:tr w:rsidR="00C249B7">
        <w:tc>
          <w:tcPr>
            <w:tcW w:w="8503" w:type="dxa"/>
            <w:gridSpan w:val="3"/>
            <w:shd w:val="clear" w:color="auto" w:fill="F2F2F2" w:themeFill="background1" w:themeFillShade="F2"/>
            <w:tcMar>
              <w:left w:w="108" w:type="dxa"/>
            </w:tcMar>
          </w:tcPr>
          <w:p w:rsidR="00C249B7" w:rsidRDefault="00BE7872">
            <w:pPr>
              <w:pStyle w:val="PargrafodaLista"/>
              <w:spacing w:after="0"/>
              <w:ind w:left="0"/>
              <w:jc w:val="center"/>
              <w:rPr>
                <w:rFonts w:ascii="Arial Narrow" w:hAnsi="Arial Narrow"/>
                <w:sz w:val="17"/>
                <w:szCs w:val="17"/>
              </w:rPr>
            </w:pPr>
            <w:r>
              <w:rPr>
                <w:rFonts w:ascii="Arial Narrow" w:hAnsi="Arial Narrow"/>
                <w:b/>
                <w:sz w:val="17"/>
                <w:szCs w:val="17"/>
              </w:rPr>
              <w:t>FLUXO PRINCIPAL</w:t>
            </w:r>
          </w:p>
        </w:tc>
      </w:tr>
      <w:tr w:rsidR="00C249B7">
        <w:tc>
          <w:tcPr>
            <w:tcW w:w="4121" w:type="dxa"/>
            <w:gridSpan w:val="2"/>
            <w:shd w:val="clear" w:color="auto" w:fill="F2F2F2" w:themeFill="background1" w:themeFillShade="F2"/>
            <w:tcMar>
              <w:left w:w="108" w:type="dxa"/>
            </w:tcMar>
          </w:tcPr>
          <w:p w:rsidR="00C249B7" w:rsidRDefault="00BE7872">
            <w:pPr>
              <w:pStyle w:val="PargrafodaLista"/>
              <w:spacing w:after="0"/>
              <w:ind w:left="0"/>
              <w:jc w:val="center"/>
              <w:rPr>
                <w:rFonts w:ascii="Arial Narrow" w:hAnsi="Arial Narrow"/>
                <w:sz w:val="17"/>
                <w:szCs w:val="17"/>
              </w:rPr>
            </w:pPr>
            <w:r>
              <w:rPr>
                <w:rFonts w:ascii="Arial Narrow" w:hAnsi="Arial Narrow"/>
                <w:sz w:val="17"/>
                <w:szCs w:val="17"/>
              </w:rPr>
              <w:t>AÇÕES DO ATOR</w:t>
            </w:r>
          </w:p>
        </w:tc>
        <w:tc>
          <w:tcPr>
            <w:tcW w:w="4382"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sz w:val="17"/>
                <w:szCs w:val="17"/>
              </w:rPr>
            </w:pPr>
            <w:r>
              <w:rPr>
                <w:rFonts w:ascii="Arial Narrow" w:hAnsi="Arial Narrow"/>
                <w:sz w:val="17"/>
                <w:szCs w:val="17"/>
              </w:rPr>
              <w:t>RESPOSTAS DO SISTEMA</w:t>
            </w:r>
          </w:p>
        </w:tc>
      </w:tr>
      <w:tr w:rsidR="00C249B7">
        <w:tc>
          <w:tcPr>
            <w:tcW w:w="4121" w:type="dxa"/>
            <w:gridSpan w:val="2"/>
            <w:shd w:val="clear" w:color="auto" w:fill="FFFFFF" w:themeFill="background1"/>
            <w:tcMar>
              <w:left w:w="108" w:type="dxa"/>
            </w:tcMar>
          </w:tcPr>
          <w:p w:rsidR="00C249B7" w:rsidRDefault="00C249B7">
            <w:pPr>
              <w:pStyle w:val="PargrafodaLista"/>
              <w:spacing w:after="0"/>
              <w:ind w:left="0"/>
              <w:rPr>
                <w:rFonts w:ascii="Arial Narrow" w:hAnsi="Arial Narrow"/>
                <w:sz w:val="17"/>
                <w:szCs w:val="17"/>
              </w:rPr>
            </w:pPr>
          </w:p>
        </w:tc>
        <w:tc>
          <w:tcPr>
            <w:tcW w:w="4382" w:type="dxa"/>
            <w:shd w:val="clear" w:color="auto" w:fill="auto"/>
            <w:tcMar>
              <w:left w:w="108" w:type="dxa"/>
            </w:tcMar>
          </w:tcPr>
          <w:p w:rsidR="00C249B7" w:rsidRDefault="00C249B7">
            <w:pPr>
              <w:pStyle w:val="PargrafodaLista"/>
              <w:spacing w:after="0"/>
              <w:ind w:left="0"/>
              <w:rPr>
                <w:rFonts w:ascii="Arial Narrow" w:hAnsi="Arial Narrow"/>
                <w:sz w:val="17"/>
                <w:szCs w:val="17"/>
              </w:rPr>
            </w:pPr>
          </w:p>
        </w:tc>
      </w:tr>
      <w:tr w:rsidR="00C249B7">
        <w:tc>
          <w:tcPr>
            <w:tcW w:w="4121" w:type="dxa"/>
            <w:gridSpan w:val="2"/>
            <w:shd w:val="clear" w:color="auto" w:fill="FFFFFF" w:themeFill="background1"/>
            <w:tcMar>
              <w:left w:w="108" w:type="dxa"/>
            </w:tcMar>
          </w:tcPr>
          <w:p w:rsidR="00C249B7" w:rsidRDefault="00C249B7">
            <w:pPr>
              <w:pStyle w:val="PargrafodaLista"/>
              <w:spacing w:after="0"/>
              <w:ind w:left="0"/>
              <w:rPr>
                <w:rFonts w:ascii="Arial Narrow" w:hAnsi="Arial Narrow"/>
                <w:sz w:val="17"/>
                <w:szCs w:val="17"/>
              </w:rPr>
            </w:pPr>
          </w:p>
        </w:tc>
        <w:tc>
          <w:tcPr>
            <w:tcW w:w="4382" w:type="dxa"/>
            <w:shd w:val="clear" w:color="auto" w:fill="auto"/>
            <w:tcMar>
              <w:left w:w="108" w:type="dxa"/>
            </w:tcMar>
          </w:tcPr>
          <w:p w:rsidR="00C249B7" w:rsidRDefault="00C249B7">
            <w:pPr>
              <w:pStyle w:val="PargrafodaLista"/>
              <w:spacing w:after="0"/>
              <w:ind w:left="0"/>
              <w:rPr>
                <w:rFonts w:ascii="Arial Narrow" w:hAnsi="Arial Narrow"/>
                <w:sz w:val="17"/>
                <w:szCs w:val="17"/>
              </w:rPr>
            </w:pPr>
          </w:p>
        </w:tc>
      </w:tr>
    </w:tbl>
    <w:p w:rsidR="00C249B7" w:rsidRDefault="00C249B7">
      <w:pPr>
        <w:pStyle w:val="PargrafodaLista"/>
        <w:ind w:left="0"/>
        <w:rPr>
          <w:rFonts w:ascii="Arial Narrow" w:hAnsi="Arial Narrow"/>
          <w:b/>
        </w:rPr>
      </w:pPr>
    </w:p>
    <w:tbl>
      <w:tblPr>
        <w:tblStyle w:val="Tabelacomgrade"/>
        <w:tblW w:w="5000" w:type="pct"/>
        <w:tblLook w:val="04A0" w:firstRow="1" w:lastRow="0" w:firstColumn="1" w:lastColumn="0" w:noHBand="0" w:noVBand="1"/>
      </w:tblPr>
      <w:tblGrid>
        <w:gridCol w:w="4219"/>
        <w:gridCol w:w="4501"/>
      </w:tblGrid>
      <w:tr w:rsidR="00C249B7">
        <w:tc>
          <w:tcPr>
            <w:tcW w:w="8503" w:type="dxa"/>
            <w:gridSpan w:val="2"/>
            <w:shd w:val="clear" w:color="auto" w:fill="F2F2F2" w:themeFill="background1" w:themeFillShade="F2"/>
            <w:tcMar>
              <w:left w:w="108" w:type="dxa"/>
            </w:tcMar>
          </w:tcPr>
          <w:p w:rsidR="00C249B7" w:rsidRDefault="00BE7872">
            <w:pPr>
              <w:pStyle w:val="PargrafodaLista"/>
              <w:spacing w:after="0"/>
              <w:ind w:left="0"/>
              <w:jc w:val="center"/>
              <w:rPr>
                <w:rFonts w:ascii="Arial Narrow" w:hAnsi="Arial Narrow"/>
                <w:sz w:val="17"/>
                <w:szCs w:val="17"/>
              </w:rPr>
            </w:pPr>
            <w:r>
              <w:rPr>
                <w:rFonts w:ascii="Arial Narrow" w:hAnsi="Arial Narrow"/>
                <w:b/>
                <w:sz w:val="17"/>
                <w:szCs w:val="17"/>
              </w:rPr>
              <w:t>FLUXO ALTERNATIVO: [NOME DO CENÁRIO ALTERNATIVO]</w:t>
            </w:r>
          </w:p>
        </w:tc>
      </w:tr>
      <w:tr w:rsidR="00C249B7">
        <w:tc>
          <w:tcPr>
            <w:tcW w:w="4114" w:type="dxa"/>
            <w:shd w:val="clear" w:color="auto" w:fill="F2F2F2" w:themeFill="background1" w:themeFillShade="F2"/>
            <w:tcMar>
              <w:left w:w="108" w:type="dxa"/>
            </w:tcMar>
          </w:tcPr>
          <w:p w:rsidR="00C249B7" w:rsidRDefault="00BE7872">
            <w:pPr>
              <w:pStyle w:val="PargrafodaLista"/>
              <w:spacing w:after="0"/>
              <w:ind w:left="0"/>
              <w:jc w:val="center"/>
              <w:rPr>
                <w:rFonts w:ascii="Arial Narrow" w:hAnsi="Arial Narrow"/>
                <w:sz w:val="17"/>
                <w:szCs w:val="17"/>
              </w:rPr>
            </w:pPr>
            <w:r>
              <w:rPr>
                <w:rFonts w:ascii="Arial Narrow" w:hAnsi="Arial Narrow"/>
                <w:sz w:val="17"/>
                <w:szCs w:val="17"/>
              </w:rPr>
              <w:t>AÇÕES DO ATOR</w:t>
            </w:r>
          </w:p>
        </w:tc>
        <w:tc>
          <w:tcPr>
            <w:tcW w:w="4389"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sz w:val="17"/>
                <w:szCs w:val="17"/>
              </w:rPr>
            </w:pPr>
            <w:r>
              <w:rPr>
                <w:rFonts w:ascii="Arial Narrow" w:hAnsi="Arial Narrow"/>
                <w:sz w:val="17"/>
                <w:szCs w:val="17"/>
              </w:rPr>
              <w:t>RESPOSTAS DO SISTEMA</w:t>
            </w:r>
          </w:p>
        </w:tc>
      </w:tr>
      <w:tr w:rsidR="00C249B7">
        <w:tc>
          <w:tcPr>
            <w:tcW w:w="4114" w:type="dxa"/>
            <w:shd w:val="clear" w:color="auto" w:fill="FFFFFF" w:themeFill="background1"/>
            <w:tcMar>
              <w:left w:w="108" w:type="dxa"/>
            </w:tcMar>
          </w:tcPr>
          <w:p w:rsidR="00C249B7" w:rsidRDefault="00C249B7">
            <w:pPr>
              <w:pStyle w:val="PargrafodaLista"/>
              <w:spacing w:after="0"/>
              <w:ind w:left="0"/>
              <w:rPr>
                <w:rFonts w:ascii="Arial Narrow" w:hAnsi="Arial Narrow"/>
                <w:sz w:val="17"/>
                <w:szCs w:val="17"/>
              </w:rPr>
            </w:pPr>
          </w:p>
        </w:tc>
        <w:tc>
          <w:tcPr>
            <w:tcW w:w="4389" w:type="dxa"/>
            <w:shd w:val="clear" w:color="auto" w:fill="auto"/>
            <w:tcMar>
              <w:left w:w="108" w:type="dxa"/>
            </w:tcMar>
          </w:tcPr>
          <w:p w:rsidR="00C249B7" w:rsidRDefault="00C249B7">
            <w:pPr>
              <w:pStyle w:val="PargrafodaLista"/>
              <w:spacing w:after="0"/>
              <w:ind w:left="0"/>
              <w:rPr>
                <w:rFonts w:ascii="Arial Narrow" w:hAnsi="Arial Narrow"/>
                <w:sz w:val="17"/>
                <w:szCs w:val="17"/>
              </w:rPr>
            </w:pPr>
          </w:p>
        </w:tc>
      </w:tr>
      <w:tr w:rsidR="00C249B7">
        <w:tc>
          <w:tcPr>
            <w:tcW w:w="4114" w:type="dxa"/>
            <w:shd w:val="clear" w:color="auto" w:fill="FFFFFF" w:themeFill="background1"/>
            <w:tcMar>
              <w:left w:w="108" w:type="dxa"/>
            </w:tcMar>
          </w:tcPr>
          <w:p w:rsidR="00C249B7" w:rsidRDefault="00C249B7">
            <w:pPr>
              <w:pStyle w:val="PargrafodaLista"/>
              <w:spacing w:after="0"/>
              <w:ind w:left="0"/>
              <w:rPr>
                <w:rFonts w:ascii="Arial Narrow" w:hAnsi="Arial Narrow"/>
                <w:sz w:val="17"/>
                <w:szCs w:val="17"/>
              </w:rPr>
            </w:pPr>
          </w:p>
        </w:tc>
        <w:tc>
          <w:tcPr>
            <w:tcW w:w="4389" w:type="dxa"/>
            <w:shd w:val="clear" w:color="auto" w:fill="auto"/>
            <w:tcMar>
              <w:left w:w="108" w:type="dxa"/>
            </w:tcMar>
          </w:tcPr>
          <w:p w:rsidR="00C249B7" w:rsidRDefault="00C249B7">
            <w:pPr>
              <w:pStyle w:val="PargrafodaLista"/>
              <w:spacing w:after="0"/>
              <w:ind w:left="0"/>
              <w:rPr>
                <w:rFonts w:ascii="Arial Narrow" w:hAnsi="Arial Narrow"/>
                <w:sz w:val="17"/>
                <w:szCs w:val="17"/>
              </w:rPr>
            </w:pPr>
          </w:p>
        </w:tc>
      </w:tr>
    </w:tbl>
    <w:p w:rsidR="00C249B7" w:rsidRDefault="00C249B7">
      <w:pPr>
        <w:pStyle w:val="PargrafodaLista"/>
        <w:ind w:left="0"/>
        <w:rPr>
          <w:rFonts w:ascii="Arial Narrow" w:hAnsi="Arial Narrow"/>
          <w:b/>
        </w:rPr>
      </w:pPr>
    </w:p>
    <w:tbl>
      <w:tblPr>
        <w:tblStyle w:val="Tabelacomgrade"/>
        <w:tblW w:w="5000" w:type="pct"/>
        <w:tblLook w:val="04A0" w:firstRow="1" w:lastRow="0" w:firstColumn="1" w:lastColumn="0" w:noHBand="0" w:noVBand="1"/>
      </w:tblPr>
      <w:tblGrid>
        <w:gridCol w:w="4219"/>
        <w:gridCol w:w="4501"/>
      </w:tblGrid>
      <w:tr w:rsidR="00C249B7">
        <w:tc>
          <w:tcPr>
            <w:tcW w:w="8503" w:type="dxa"/>
            <w:gridSpan w:val="2"/>
            <w:shd w:val="clear" w:color="auto" w:fill="F2F2F2" w:themeFill="background1" w:themeFillShade="F2"/>
            <w:tcMar>
              <w:left w:w="108" w:type="dxa"/>
            </w:tcMar>
          </w:tcPr>
          <w:p w:rsidR="00C249B7" w:rsidRDefault="00BE7872">
            <w:pPr>
              <w:pStyle w:val="PargrafodaLista"/>
              <w:spacing w:after="0"/>
              <w:ind w:left="0"/>
              <w:jc w:val="center"/>
              <w:rPr>
                <w:rFonts w:ascii="Arial Narrow" w:hAnsi="Arial Narrow"/>
                <w:sz w:val="17"/>
                <w:szCs w:val="17"/>
              </w:rPr>
            </w:pPr>
            <w:r>
              <w:rPr>
                <w:rFonts w:ascii="Arial Narrow" w:hAnsi="Arial Narrow"/>
                <w:b/>
                <w:sz w:val="17"/>
                <w:szCs w:val="17"/>
              </w:rPr>
              <w:t>FLUXO DE EXCEÇÃO: [NOME DO CENÁRIO DE EXCEÇÃO]</w:t>
            </w:r>
          </w:p>
        </w:tc>
      </w:tr>
      <w:tr w:rsidR="00C249B7">
        <w:tc>
          <w:tcPr>
            <w:tcW w:w="4114" w:type="dxa"/>
            <w:shd w:val="clear" w:color="auto" w:fill="F2F2F2" w:themeFill="background1" w:themeFillShade="F2"/>
            <w:tcMar>
              <w:left w:w="108" w:type="dxa"/>
            </w:tcMar>
          </w:tcPr>
          <w:p w:rsidR="00C249B7" w:rsidRDefault="00BE7872">
            <w:pPr>
              <w:pStyle w:val="PargrafodaLista"/>
              <w:spacing w:after="0"/>
              <w:ind w:left="0"/>
              <w:jc w:val="center"/>
              <w:rPr>
                <w:rFonts w:ascii="Arial Narrow" w:hAnsi="Arial Narrow"/>
                <w:sz w:val="17"/>
                <w:szCs w:val="17"/>
              </w:rPr>
            </w:pPr>
            <w:r>
              <w:rPr>
                <w:rFonts w:ascii="Arial Narrow" w:hAnsi="Arial Narrow"/>
                <w:sz w:val="17"/>
                <w:szCs w:val="17"/>
              </w:rPr>
              <w:t>AÇÕES DO ATOR</w:t>
            </w:r>
          </w:p>
        </w:tc>
        <w:tc>
          <w:tcPr>
            <w:tcW w:w="4389"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sz w:val="17"/>
                <w:szCs w:val="17"/>
              </w:rPr>
            </w:pPr>
            <w:r>
              <w:rPr>
                <w:rFonts w:ascii="Arial Narrow" w:hAnsi="Arial Narrow"/>
                <w:sz w:val="17"/>
                <w:szCs w:val="17"/>
              </w:rPr>
              <w:t>RESPOSTAS DO SISTEMA</w:t>
            </w:r>
          </w:p>
        </w:tc>
      </w:tr>
      <w:tr w:rsidR="00C249B7">
        <w:tc>
          <w:tcPr>
            <w:tcW w:w="4114" w:type="dxa"/>
            <w:shd w:val="clear" w:color="auto" w:fill="FFFFFF" w:themeFill="background1"/>
            <w:tcMar>
              <w:left w:w="108" w:type="dxa"/>
            </w:tcMar>
          </w:tcPr>
          <w:p w:rsidR="00C249B7" w:rsidRDefault="00C249B7">
            <w:pPr>
              <w:pStyle w:val="PargrafodaLista"/>
              <w:spacing w:after="0"/>
              <w:ind w:left="0"/>
              <w:rPr>
                <w:rFonts w:ascii="Arial Narrow" w:hAnsi="Arial Narrow"/>
                <w:sz w:val="17"/>
                <w:szCs w:val="17"/>
              </w:rPr>
            </w:pPr>
          </w:p>
        </w:tc>
        <w:tc>
          <w:tcPr>
            <w:tcW w:w="4389" w:type="dxa"/>
            <w:shd w:val="clear" w:color="auto" w:fill="auto"/>
            <w:tcMar>
              <w:left w:w="108" w:type="dxa"/>
            </w:tcMar>
          </w:tcPr>
          <w:p w:rsidR="00C249B7" w:rsidRDefault="00C249B7">
            <w:pPr>
              <w:pStyle w:val="PargrafodaLista"/>
              <w:spacing w:after="0"/>
              <w:ind w:left="0"/>
              <w:rPr>
                <w:rFonts w:ascii="Arial Narrow" w:hAnsi="Arial Narrow"/>
                <w:sz w:val="17"/>
                <w:szCs w:val="17"/>
              </w:rPr>
            </w:pPr>
          </w:p>
        </w:tc>
      </w:tr>
      <w:tr w:rsidR="00C249B7">
        <w:tc>
          <w:tcPr>
            <w:tcW w:w="4114" w:type="dxa"/>
            <w:shd w:val="clear" w:color="auto" w:fill="FFFFFF" w:themeFill="background1"/>
            <w:tcMar>
              <w:left w:w="108" w:type="dxa"/>
            </w:tcMar>
          </w:tcPr>
          <w:p w:rsidR="00C249B7" w:rsidRDefault="00C249B7">
            <w:pPr>
              <w:pStyle w:val="PargrafodaLista"/>
              <w:spacing w:after="0"/>
              <w:ind w:left="0"/>
              <w:rPr>
                <w:rFonts w:ascii="Arial Narrow" w:hAnsi="Arial Narrow"/>
                <w:sz w:val="17"/>
                <w:szCs w:val="17"/>
              </w:rPr>
            </w:pPr>
          </w:p>
        </w:tc>
        <w:tc>
          <w:tcPr>
            <w:tcW w:w="4389" w:type="dxa"/>
            <w:shd w:val="clear" w:color="auto" w:fill="auto"/>
            <w:tcMar>
              <w:left w:w="108" w:type="dxa"/>
            </w:tcMar>
          </w:tcPr>
          <w:p w:rsidR="00C249B7" w:rsidRDefault="00C249B7">
            <w:pPr>
              <w:pStyle w:val="PargrafodaLista"/>
              <w:spacing w:after="0"/>
              <w:ind w:left="0"/>
              <w:rPr>
                <w:rFonts w:ascii="Arial Narrow" w:hAnsi="Arial Narrow"/>
                <w:sz w:val="17"/>
                <w:szCs w:val="17"/>
              </w:rPr>
            </w:pPr>
          </w:p>
        </w:tc>
      </w:tr>
    </w:tbl>
    <w:p w:rsidR="00C249B7" w:rsidRDefault="00C249B7">
      <w:pPr>
        <w:pStyle w:val="PargrafodaLista"/>
        <w:ind w:left="0"/>
        <w:rPr>
          <w:rFonts w:ascii="Arial Narrow" w:hAnsi="Arial Narrow"/>
          <w:b/>
        </w:rPr>
      </w:pPr>
    </w:p>
    <w:p w:rsidR="00C249B7" w:rsidRDefault="00BE7872">
      <w:pPr>
        <w:pStyle w:val="PargrafodaLista"/>
        <w:numPr>
          <w:ilvl w:val="1"/>
          <w:numId w:val="3"/>
        </w:numPr>
        <w:rPr>
          <w:rFonts w:ascii="Arial Narrow" w:hAnsi="Arial Narrow"/>
          <w:b/>
        </w:rPr>
      </w:pPr>
      <w:r>
        <w:rPr>
          <w:rFonts w:ascii="Arial Narrow" w:hAnsi="Arial Narrow"/>
          <w:b/>
        </w:rPr>
        <w:t>Mapeamento de processos de negócio: diagrama de atividades UML</w:t>
      </w:r>
    </w:p>
    <w:p w:rsidR="00C249B7" w:rsidRDefault="00BE7872">
      <w:pPr>
        <w:pStyle w:val="PargrafodaLista"/>
        <w:ind w:left="0"/>
        <w:jc w:val="both"/>
        <w:rPr>
          <w:rFonts w:ascii="Arial Narrow" w:hAnsi="Arial Narrow"/>
          <w:color w:val="FF0000"/>
        </w:rPr>
      </w:pPr>
      <w:r>
        <w:rPr>
          <w:rFonts w:ascii="Arial Narrow" w:hAnsi="Arial Narrow"/>
          <w:color w:val="FF0000"/>
        </w:rPr>
        <w:t xml:space="preserve">O ideal era que cada processo de negócio do domínio de problema fosse disposto num diagrama de atividades. Desenvolva um diagrama de atividades de nivel0, que abstraia os principais processos de negócio (cada um seria uma atividade) e os envolvidos. Se necessário, para cada processo de negócio disposto no nível </w:t>
      </w:r>
      <w:proofErr w:type="gramStart"/>
      <w:r>
        <w:rPr>
          <w:rFonts w:ascii="Arial Narrow" w:hAnsi="Arial Narrow"/>
          <w:color w:val="FF0000"/>
        </w:rPr>
        <w:t>0</w:t>
      </w:r>
      <w:proofErr w:type="gramEnd"/>
      <w:r>
        <w:rPr>
          <w:rFonts w:ascii="Arial Narrow" w:hAnsi="Arial Narrow"/>
          <w:color w:val="FF0000"/>
        </w:rPr>
        <w:t xml:space="preserve">, crie um diagrama de atividades em separado para entender suas tarefas e envolvidos de maneira mais detalhada (nível 1). Por exemplo, diagrama de atividades de nível </w:t>
      </w:r>
      <w:proofErr w:type="gramStart"/>
      <w:r>
        <w:rPr>
          <w:rFonts w:ascii="Arial Narrow" w:hAnsi="Arial Narrow"/>
          <w:color w:val="FF0000"/>
        </w:rPr>
        <w:t>0</w:t>
      </w:r>
      <w:proofErr w:type="gramEnd"/>
      <w:r>
        <w:rPr>
          <w:rFonts w:ascii="Arial Narrow" w:hAnsi="Arial Narrow"/>
          <w:color w:val="FF0000"/>
        </w:rPr>
        <w:t xml:space="preserve"> (contém todos os processos de negócio do sistema); diagrama de atividades de nível 1 (expõe as atividades de um dos processos de negócio expostos no nível 1).</w:t>
      </w:r>
    </w:p>
    <w:p w:rsidR="00C249B7" w:rsidRDefault="00C249B7">
      <w:pPr>
        <w:pStyle w:val="PargrafodaLista"/>
        <w:ind w:left="0"/>
        <w:rPr>
          <w:rFonts w:ascii="Arial Narrow" w:hAnsi="Arial Narrow"/>
          <w:b/>
        </w:rPr>
      </w:pPr>
    </w:p>
    <w:p w:rsidR="00C249B7" w:rsidRDefault="00C249B7">
      <w:pPr>
        <w:pStyle w:val="PargrafodaLista"/>
        <w:ind w:left="0"/>
        <w:rPr>
          <w:rFonts w:ascii="Arial Narrow" w:hAnsi="Arial Narrow"/>
          <w:b/>
        </w:rPr>
      </w:pPr>
    </w:p>
    <w:p w:rsidR="00C249B7" w:rsidRDefault="00C249B7">
      <w:pPr>
        <w:pStyle w:val="PargrafodaLista"/>
        <w:ind w:left="0"/>
        <w:rPr>
          <w:rFonts w:ascii="Arial Narrow" w:hAnsi="Arial Narrow"/>
          <w:b/>
        </w:rPr>
      </w:pPr>
    </w:p>
    <w:p w:rsidR="00C249B7" w:rsidRDefault="00BE7872">
      <w:pPr>
        <w:pStyle w:val="PargrafodaLista"/>
        <w:numPr>
          <w:ilvl w:val="0"/>
          <w:numId w:val="3"/>
        </w:numPr>
        <w:rPr>
          <w:rFonts w:ascii="Arial Narrow" w:hAnsi="Arial Narrow"/>
          <w:b/>
        </w:rPr>
      </w:pPr>
      <w:r>
        <w:rPr>
          <w:rFonts w:ascii="Arial Narrow" w:hAnsi="Arial Narrow"/>
          <w:b/>
        </w:rPr>
        <w:t>Especificação dos Requisitos de Sistema: Classificação, Priorização, Rastreabilidade e Mutabilidade</w:t>
      </w:r>
    </w:p>
    <w:p w:rsidR="00C249B7" w:rsidRDefault="00C249B7">
      <w:pPr>
        <w:pStyle w:val="PargrafodaLista"/>
        <w:ind w:left="0"/>
        <w:rPr>
          <w:rFonts w:ascii="Arial Narrow" w:hAnsi="Arial Narrow"/>
          <w:b/>
        </w:rPr>
      </w:pPr>
    </w:p>
    <w:p w:rsidR="00C249B7" w:rsidRDefault="00BE7872">
      <w:pPr>
        <w:pStyle w:val="PargrafodaLista"/>
        <w:numPr>
          <w:ilvl w:val="1"/>
          <w:numId w:val="3"/>
        </w:numPr>
        <w:rPr>
          <w:rFonts w:ascii="Arial Narrow" w:hAnsi="Arial Narrow"/>
          <w:b/>
        </w:rPr>
      </w:pPr>
      <w:r>
        <w:rPr>
          <w:rFonts w:ascii="Arial Narrow" w:hAnsi="Arial Narrow"/>
          <w:b/>
        </w:rPr>
        <w:t>Requisitos Funcionais</w:t>
      </w:r>
    </w:p>
    <w:p w:rsidR="00C249B7" w:rsidRDefault="00BE7872">
      <w:pPr>
        <w:pStyle w:val="PargrafodaLista"/>
        <w:ind w:left="0"/>
        <w:jc w:val="both"/>
        <w:rPr>
          <w:rFonts w:ascii="Arial Narrow" w:hAnsi="Arial Narrow"/>
          <w:color w:val="FF0000"/>
        </w:rPr>
      </w:pPr>
      <w:r>
        <w:rPr>
          <w:rFonts w:ascii="Arial Narrow" w:hAnsi="Arial Narrow"/>
          <w:color w:val="FF0000"/>
        </w:rPr>
        <w:t>Preencha o quadro (como abaixo) para listagem de cada requisito funcional identificado:</w:t>
      </w:r>
    </w:p>
    <w:tbl>
      <w:tblPr>
        <w:tblStyle w:val="Tabelacomgrade"/>
        <w:tblW w:w="5000" w:type="pct"/>
        <w:tblLook w:val="04A0" w:firstRow="1" w:lastRow="0" w:firstColumn="1" w:lastColumn="0" w:noHBand="0" w:noVBand="1"/>
      </w:tblPr>
      <w:tblGrid>
        <w:gridCol w:w="815"/>
        <w:gridCol w:w="3065"/>
        <w:gridCol w:w="1909"/>
        <w:gridCol w:w="1263"/>
        <w:gridCol w:w="1668"/>
      </w:tblGrid>
      <w:tr w:rsidR="00C249B7">
        <w:tc>
          <w:tcPr>
            <w:tcW w:w="8504" w:type="dxa"/>
            <w:gridSpan w:val="5"/>
            <w:shd w:val="clear" w:color="auto" w:fill="F2F2F2" w:themeFill="background1" w:themeFillShade="F2"/>
            <w:tcMar>
              <w:left w:w="108" w:type="dxa"/>
            </w:tcMar>
          </w:tcPr>
          <w:p w:rsidR="00C249B7" w:rsidRDefault="00BE7872">
            <w:pPr>
              <w:pStyle w:val="PargrafodaLista"/>
              <w:spacing w:after="0"/>
              <w:ind w:left="0"/>
              <w:jc w:val="center"/>
              <w:rPr>
                <w:rFonts w:ascii="Arial Narrow" w:hAnsi="Arial Narrow"/>
                <w:b/>
                <w:sz w:val="17"/>
                <w:szCs w:val="17"/>
              </w:rPr>
            </w:pPr>
            <w:r>
              <w:rPr>
                <w:rFonts w:ascii="Arial Narrow" w:hAnsi="Arial Narrow"/>
                <w:b/>
                <w:sz w:val="17"/>
                <w:szCs w:val="17"/>
              </w:rPr>
              <w:t>SUMÁRIO DE REQUISITOS FUNCIONAIS (</w:t>
            </w:r>
            <w:proofErr w:type="spellStart"/>
            <w:r>
              <w:rPr>
                <w:rFonts w:ascii="Arial Narrow" w:hAnsi="Arial Narrow"/>
                <w:b/>
                <w:sz w:val="17"/>
                <w:szCs w:val="17"/>
              </w:rPr>
              <w:t>RFs</w:t>
            </w:r>
            <w:proofErr w:type="spellEnd"/>
            <w:r>
              <w:rPr>
                <w:rFonts w:ascii="Arial Narrow" w:hAnsi="Arial Narrow"/>
                <w:b/>
                <w:sz w:val="17"/>
                <w:szCs w:val="17"/>
              </w:rPr>
              <w:t>)</w:t>
            </w:r>
          </w:p>
        </w:tc>
      </w:tr>
      <w:tr w:rsidR="00C249B7">
        <w:tc>
          <w:tcPr>
            <w:tcW w:w="794"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sz w:val="17"/>
                <w:szCs w:val="17"/>
              </w:rPr>
            </w:pPr>
            <w:r>
              <w:rPr>
                <w:rFonts w:ascii="Arial Narrow" w:hAnsi="Arial Narrow"/>
                <w:sz w:val="17"/>
                <w:szCs w:val="17"/>
              </w:rPr>
              <w:t xml:space="preserve">ID* </w:t>
            </w:r>
          </w:p>
        </w:tc>
        <w:tc>
          <w:tcPr>
            <w:tcW w:w="2989"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sz w:val="17"/>
                <w:szCs w:val="17"/>
              </w:rPr>
            </w:pPr>
            <w:r>
              <w:rPr>
                <w:rFonts w:ascii="Arial Narrow" w:hAnsi="Arial Narrow"/>
                <w:sz w:val="17"/>
                <w:szCs w:val="17"/>
              </w:rPr>
              <w:t xml:space="preserve">DESCRIÇÃO </w:t>
            </w:r>
          </w:p>
        </w:tc>
        <w:tc>
          <w:tcPr>
            <w:tcW w:w="1862"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sz w:val="17"/>
                <w:szCs w:val="17"/>
              </w:rPr>
            </w:pPr>
            <w:r>
              <w:rPr>
                <w:rFonts w:ascii="Arial Narrow" w:hAnsi="Arial Narrow"/>
                <w:sz w:val="17"/>
                <w:szCs w:val="17"/>
              </w:rPr>
              <w:t>DEPENDE DE QUE REQUISITOS FUNCIONAIS?*</w:t>
            </w:r>
          </w:p>
        </w:tc>
        <w:tc>
          <w:tcPr>
            <w:tcW w:w="1232"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sz w:val="17"/>
                <w:szCs w:val="17"/>
              </w:rPr>
            </w:pPr>
            <w:r>
              <w:rPr>
                <w:rFonts w:ascii="Arial Narrow" w:hAnsi="Arial Narrow"/>
                <w:sz w:val="17"/>
                <w:szCs w:val="17"/>
              </w:rPr>
              <w:t>PRIORIDADE**</w:t>
            </w:r>
          </w:p>
        </w:tc>
        <w:tc>
          <w:tcPr>
            <w:tcW w:w="1627"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sz w:val="17"/>
                <w:szCs w:val="17"/>
              </w:rPr>
            </w:pPr>
            <w:r>
              <w:rPr>
                <w:rFonts w:ascii="Arial Narrow" w:hAnsi="Arial Narrow"/>
                <w:sz w:val="17"/>
                <w:szCs w:val="17"/>
              </w:rPr>
              <w:t>MUTABILIDADE***</w:t>
            </w:r>
          </w:p>
        </w:tc>
      </w:tr>
      <w:tr w:rsidR="00C249B7">
        <w:tc>
          <w:tcPr>
            <w:tcW w:w="794" w:type="dxa"/>
            <w:shd w:val="clear" w:color="auto" w:fill="FFFFFF" w:themeFill="background1"/>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RF 01</w:t>
            </w:r>
          </w:p>
        </w:tc>
        <w:tc>
          <w:tcPr>
            <w:tcW w:w="2989" w:type="dxa"/>
            <w:shd w:val="clear" w:color="auto" w:fill="auto"/>
            <w:tcMar>
              <w:left w:w="108" w:type="dxa"/>
            </w:tcMar>
          </w:tcPr>
          <w:p w:rsidR="00C249B7" w:rsidRDefault="00F76407">
            <w:pPr>
              <w:pStyle w:val="PargrafodaLista"/>
              <w:spacing w:after="0"/>
              <w:ind w:left="0"/>
              <w:rPr>
                <w:rFonts w:ascii="Arial Narrow" w:hAnsi="Arial Narrow"/>
                <w:sz w:val="17"/>
                <w:szCs w:val="17"/>
              </w:rPr>
            </w:pPr>
            <w:r>
              <w:rPr>
                <w:rFonts w:ascii="Arial Narrow" w:hAnsi="Arial Narrow"/>
                <w:sz w:val="17"/>
                <w:szCs w:val="17"/>
              </w:rPr>
              <w:t xml:space="preserve">Módulo de </w:t>
            </w:r>
            <w:proofErr w:type="spellStart"/>
            <w:r>
              <w:rPr>
                <w:rFonts w:ascii="Arial Narrow" w:hAnsi="Arial Narrow"/>
                <w:sz w:val="17"/>
                <w:szCs w:val="17"/>
              </w:rPr>
              <w:t>Login</w:t>
            </w:r>
            <w:proofErr w:type="spellEnd"/>
          </w:p>
        </w:tc>
        <w:tc>
          <w:tcPr>
            <w:tcW w:w="1862" w:type="dxa"/>
            <w:shd w:val="clear" w:color="auto" w:fill="auto"/>
            <w:tcMar>
              <w:left w:w="108" w:type="dxa"/>
            </w:tcMar>
          </w:tcPr>
          <w:p w:rsidR="00C249B7" w:rsidRDefault="00C249B7">
            <w:pPr>
              <w:pStyle w:val="PargrafodaLista"/>
              <w:spacing w:after="0"/>
              <w:ind w:left="0"/>
              <w:rPr>
                <w:rFonts w:ascii="Arial Narrow" w:hAnsi="Arial Narrow"/>
                <w:sz w:val="17"/>
                <w:szCs w:val="17"/>
              </w:rPr>
            </w:pPr>
          </w:p>
        </w:tc>
        <w:tc>
          <w:tcPr>
            <w:tcW w:w="1232" w:type="dxa"/>
            <w:shd w:val="clear" w:color="auto" w:fill="auto"/>
            <w:tcMar>
              <w:left w:w="108" w:type="dxa"/>
            </w:tcMar>
          </w:tcPr>
          <w:p w:rsidR="00C249B7" w:rsidRDefault="00F76407">
            <w:pPr>
              <w:pStyle w:val="PargrafodaLista"/>
              <w:spacing w:after="0"/>
              <w:ind w:left="0"/>
              <w:rPr>
                <w:rFonts w:ascii="Arial Narrow" w:hAnsi="Arial Narrow"/>
                <w:sz w:val="17"/>
                <w:szCs w:val="17"/>
              </w:rPr>
            </w:pPr>
            <w:r>
              <w:rPr>
                <w:rFonts w:ascii="Arial Narrow" w:hAnsi="Arial Narrow"/>
                <w:sz w:val="17"/>
                <w:szCs w:val="17"/>
              </w:rPr>
              <w:t>Alta</w:t>
            </w:r>
          </w:p>
        </w:tc>
        <w:tc>
          <w:tcPr>
            <w:tcW w:w="1627" w:type="dxa"/>
            <w:shd w:val="clear" w:color="auto" w:fill="auto"/>
            <w:tcMar>
              <w:left w:w="108" w:type="dxa"/>
            </w:tcMar>
          </w:tcPr>
          <w:p w:rsidR="00C249B7" w:rsidRDefault="00F76407">
            <w:pPr>
              <w:pStyle w:val="PargrafodaLista"/>
              <w:spacing w:after="0"/>
              <w:ind w:left="0"/>
              <w:rPr>
                <w:rFonts w:ascii="Arial Narrow" w:hAnsi="Arial Narrow"/>
                <w:sz w:val="17"/>
                <w:szCs w:val="17"/>
              </w:rPr>
            </w:pPr>
            <w:r>
              <w:rPr>
                <w:rFonts w:ascii="Arial Narrow" w:hAnsi="Arial Narrow"/>
                <w:sz w:val="17"/>
                <w:szCs w:val="17"/>
              </w:rPr>
              <w:t>Emergente</w:t>
            </w:r>
          </w:p>
        </w:tc>
      </w:tr>
      <w:tr w:rsidR="00C249B7">
        <w:tc>
          <w:tcPr>
            <w:tcW w:w="794" w:type="dxa"/>
            <w:shd w:val="clear" w:color="auto" w:fill="FFFFFF" w:themeFill="background1"/>
            <w:tcMar>
              <w:left w:w="108" w:type="dxa"/>
            </w:tcMar>
          </w:tcPr>
          <w:p w:rsidR="00C249B7" w:rsidRDefault="00F76407">
            <w:pPr>
              <w:pStyle w:val="PargrafodaLista"/>
              <w:spacing w:after="0"/>
              <w:ind w:left="0"/>
              <w:rPr>
                <w:rFonts w:ascii="Arial Narrow" w:hAnsi="Arial Narrow"/>
                <w:sz w:val="17"/>
                <w:szCs w:val="17"/>
              </w:rPr>
            </w:pPr>
            <w:r>
              <w:rPr>
                <w:rFonts w:ascii="Arial Narrow" w:hAnsi="Arial Narrow"/>
                <w:sz w:val="17"/>
                <w:szCs w:val="17"/>
              </w:rPr>
              <w:t>RF 02</w:t>
            </w:r>
          </w:p>
        </w:tc>
        <w:tc>
          <w:tcPr>
            <w:tcW w:w="2989" w:type="dxa"/>
            <w:shd w:val="clear" w:color="auto" w:fill="auto"/>
            <w:tcMar>
              <w:left w:w="108" w:type="dxa"/>
            </w:tcMar>
          </w:tcPr>
          <w:p w:rsidR="00C249B7" w:rsidRDefault="00F76407">
            <w:pPr>
              <w:pStyle w:val="PargrafodaLista"/>
              <w:spacing w:after="0"/>
              <w:ind w:left="0"/>
              <w:rPr>
                <w:rFonts w:ascii="Arial Narrow" w:hAnsi="Arial Narrow"/>
                <w:sz w:val="17"/>
                <w:szCs w:val="17"/>
              </w:rPr>
            </w:pPr>
            <w:r>
              <w:rPr>
                <w:rFonts w:ascii="Arial Narrow" w:hAnsi="Arial Narrow"/>
                <w:sz w:val="17"/>
                <w:szCs w:val="17"/>
              </w:rPr>
              <w:t>Cadastro</w:t>
            </w:r>
            <w:r w:rsidR="00F004EC">
              <w:rPr>
                <w:rFonts w:ascii="Arial Narrow" w:hAnsi="Arial Narrow"/>
                <w:sz w:val="17"/>
                <w:szCs w:val="17"/>
              </w:rPr>
              <w:t xml:space="preserve"> e Reabertura</w:t>
            </w:r>
            <w:r>
              <w:rPr>
                <w:rFonts w:ascii="Arial Narrow" w:hAnsi="Arial Narrow"/>
                <w:sz w:val="17"/>
                <w:szCs w:val="17"/>
              </w:rPr>
              <w:t xml:space="preserve"> de Projeto</w:t>
            </w:r>
          </w:p>
        </w:tc>
        <w:tc>
          <w:tcPr>
            <w:tcW w:w="1862" w:type="dxa"/>
            <w:shd w:val="clear" w:color="auto" w:fill="auto"/>
            <w:tcMar>
              <w:left w:w="108" w:type="dxa"/>
            </w:tcMar>
          </w:tcPr>
          <w:p w:rsidR="00C249B7" w:rsidRDefault="00C249B7">
            <w:pPr>
              <w:pStyle w:val="PargrafodaLista"/>
              <w:spacing w:after="0"/>
              <w:ind w:left="0"/>
              <w:rPr>
                <w:rFonts w:ascii="Arial Narrow" w:hAnsi="Arial Narrow"/>
                <w:sz w:val="17"/>
                <w:szCs w:val="17"/>
              </w:rPr>
            </w:pPr>
          </w:p>
        </w:tc>
        <w:tc>
          <w:tcPr>
            <w:tcW w:w="1232" w:type="dxa"/>
            <w:shd w:val="clear" w:color="auto" w:fill="auto"/>
            <w:tcMar>
              <w:left w:w="108" w:type="dxa"/>
            </w:tcMar>
          </w:tcPr>
          <w:p w:rsidR="00C249B7" w:rsidRDefault="00F76407">
            <w:pPr>
              <w:pStyle w:val="PargrafodaLista"/>
              <w:spacing w:after="0"/>
              <w:ind w:left="0"/>
              <w:rPr>
                <w:rFonts w:ascii="Arial Narrow" w:hAnsi="Arial Narrow"/>
                <w:sz w:val="17"/>
                <w:szCs w:val="17"/>
              </w:rPr>
            </w:pPr>
            <w:r>
              <w:rPr>
                <w:rFonts w:ascii="Arial Narrow" w:hAnsi="Arial Narrow"/>
                <w:sz w:val="17"/>
                <w:szCs w:val="17"/>
              </w:rPr>
              <w:t>Alta</w:t>
            </w:r>
          </w:p>
        </w:tc>
        <w:tc>
          <w:tcPr>
            <w:tcW w:w="1627" w:type="dxa"/>
            <w:shd w:val="clear" w:color="auto" w:fill="auto"/>
            <w:tcMar>
              <w:left w:w="108" w:type="dxa"/>
            </w:tcMar>
          </w:tcPr>
          <w:p w:rsidR="00C249B7" w:rsidRDefault="00F76407">
            <w:pPr>
              <w:pStyle w:val="PargrafodaLista"/>
              <w:spacing w:after="0"/>
              <w:ind w:left="0"/>
              <w:rPr>
                <w:rFonts w:ascii="Arial Narrow" w:hAnsi="Arial Narrow"/>
                <w:sz w:val="17"/>
                <w:szCs w:val="17"/>
              </w:rPr>
            </w:pPr>
            <w:r>
              <w:rPr>
                <w:rFonts w:ascii="Arial Narrow" w:hAnsi="Arial Narrow"/>
                <w:sz w:val="17"/>
                <w:szCs w:val="17"/>
              </w:rPr>
              <w:t>Emergente</w:t>
            </w:r>
          </w:p>
        </w:tc>
      </w:tr>
      <w:tr w:rsidR="00F76407">
        <w:tc>
          <w:tcPr>
            <w:tcW w:w="794" w:type="dxa"/>
            <w:shd w:val="clear" w:color="auto" w:fill="FFFFFF" w:themeFill="background1"/>
            <w:tcMar>
              <w:left w:w="108" w:type="dxa"/>
            </w:tcMar>
          </w:tcPr>
          <w:p w:rsidR="00F76407" w:rsidRDefault="00F76407">
            <w:pPr>
              <w:pStyle w:val="PargrafodaLista"/>
              <w:spacing w:after="0"/>
              <w:ind w:left="0"/>
              <w:rPr>
                <w:rFonts w:ascii="Arial Narrow" w:hAnsi="Arial Narrow"/>
                <w:sz w:val="17"/>
                <w:szCs w:val="17"/>
              </w:rPr>
            </w:pPr>
            <w:r>
              <w:rPr>
                <w:rFonts w:ascii="Arial Narrow" w:hAnsi="Arial Narrow"/>
                <w:sz w:val="17"/>
                <w:szCs w:val="17"/>
              </w:rPr>
              <w:t>RF 03</w:t>
            </w:r>
          </w:p>
        </w:tc>
        <w:tc>
          <w:tcPr>
            <w:tcW w:w="2989" w:type="dxa"/>
            <w:shd w:val="clear" w:color="auto" w:fill="auto"/>
            <w:tcMar>
              <w:left w:w="108" w:type="dxa"/>
            </w:tcMar>
          </w:tcPr>
          <w:p w:rsidR="00F76407" w:rsidRDefault="00F76407">
            <w:pPr>
              <w:pStyle w:val="PargrafodaLista"/>
              <w:spacing w:after="0"/>
              <w:ind w:left="0"/>
              <w:rPr>
                <w:rFonts w:ascii="Arial Narrow" w:hAnsi="Arial Narrow"/>
                <w:sz w:val="17"/>
                <w:szCs w:val="17"/>
              </w:rPr>
            </w:pPr>
            <w:r>
              <w:rPr>
                <w:rFonts w:ascii="Arial Narrow" w:hAnsi="Arial Narrow"/>
                <w:sz w:val="17"/>
                <w:szCs w:val="17"/>
              </w:rPr>
              <w:t>Cadastro de usuários</w:t>
            </w:r>
          </w:p>
        </w:tc>
        <w:tc>
          <w:tcPr>
            <w:tcW w:w="1862" w:type="dxa"/>
            <w:shd w:val="clear" w:color="auto" w:fill="auto"/>
            <w:tcMar>
              <w:left w:w="108" w:type="dxa"/>
            </w:tcMar>
          </w:tcPr>
          <w:p w:rsidR="00F76407" w:rsidRDefault="00F76407">
            <w:pPr>
              <w:pStyle w:val="PargrafodaLista"/>
              <w:spacing w:after="0"/>
              <w:ind w:left="0"/>
              <w:rPr>
                <w:rFonts w:ascii="Arial Narrow" w:hAnsi="Arial Narrow"/>
                <w:sz w:val="17"/>
                <w:szCs w:val="17"/>
              </w:rPr>
            </w:pPr>
          </w:p>
        </w:tc>
        <w:tc>
          <w:tcPr>
            <w:tcW w:w="1232" w:type="dxa"/>
            <w:shd w:val="clear" w:color="auto" w:fill="auto"/>
            <w:tcMar>
              <w:left w:w="108" w:type="dxa"/>
            </w:tcMar>
          </w:tcPr>
          <w:p w:rsidR="00F76407" w:rsidRDefault="00C668A2">
            <w:pPr>
              <w:pStyle w:val="PargrafodaLista"/>
              <w:spacing w:after="0"/>
              <w:ind w:left="0"/>
              <w:rPr>
                <w:rFonts w:ascii="Arial Narrow" w:hAnsi="Arial Narrow"/>
                <w:sz w:val="17"/>
                <w:szCs w:val="17"/>
              </w:rPr>
            </w:pPr>
            <w:r>
              <w:rPr>
                <w:rFonts w:ascii="Arial Narrow" w:hAnsi="Arial Narrow"/>
                <w:sz w:val="17"/>
                <w:szCs w:val="17"/>
              </w:rPr>
              <w:t>Alta</w:t>
            </w:r>
          </w:p>
        </w:tc>
        <w:tc>
          <w:tcPr>
            <w:tcW w:w="1627" w:type="dxa"/>
            <w:shd w:val="clear" w:color="auto" w:fill="auto"/>
            <w:tcMar>
              <w:left w:w="108" w:type="dxa"/>
            </w:tcMar>
          </w:tcPr>
          <w:p w:rsidR="00F76407" w:rsidRDefault="00C668A2">
            <w:pPr>
              <w:pStyle w:val="PargrafodaLista"/>
              <w:spacing w:after="0"/>
              <w:ind w:left="0"/>
              <w:rPr>
                <w:rFonts w:ascii="Arial Narrow" w:hAnsi="Arial Narrow"/>
                <w:sz w:val="17"/>
                <w:szCs w:val="17"/>
              </w:rPr>
            </w:pPr>
            <w:r>
              <w:rPr>
                <w:rFonts w:ascii="Arial Narrow" w:hAnsi="Arial Narrow"/>
                <w:sz w:val="17"/>
                <w:szCs w:val="17"/>
              </w:rPr>
              <w:t>Emergente</w:t>
            </w:r>
          </w:p>
        </w:tc>
      </w:tr>
      <w:tr w:rsidR="00F76407">
        <w:tc>
          <w:tcPr>
            <w:tcW w:w="794" w:type="dxa"/>
            <w:shd w:val="clear" w:color="auto" w:fill="FFFFFF" w:themeFill="background1"/>
            <w:tcMar>
              <w:left w:w="108" w:type="dxa"/>
            </w:tcMar>
          </w:tcPr>
          <w:p w:rsidR="00F76407" w:rsidRDefault="00C668A2">
            <w:pPr>
              <w:pStyle w:val="PargrafodaLista"/>
              <w:spacing w:after="0"/>
              <w:ind w:left="0"/>
              <w:rPr>
                <w:rFonts w:ascii="Arial Narrow" w:hAnsi="Arial Narrow"/>
                <w:sz w:val="17"/>
                <w:szCs w:val="17"/>
              </w:rPr>
            </w:pPr>
            <w:r>
              <w:rPr>
                <w:rFonts w:ascii="Arial Narrow" w:hAnsi="Arial Narrow"/>
                <w:sz w:val="17"/>
                <w:szCs w:val="17"/>
              </w:rPr>
              <w:t>RF 04</w:t>
            </w:r>
          </w:p>
        </w:tc>
        <w:tc>
          <w:tcPr>
            <w:tcW w:w="2989" w:type="dxa"/>
            <w:shd w:val="clear" w:color="auto" w:fill="auto"/>
            <w:tcMar>
              <w:left w:w="108" w:type="dxa"/>
            </w:tcMar>
          </w:tcPr>
          <w:p w:rsidR="00F76407" w:rsidRDefault="00C668A2">
            <w:pPr>
              <w:pStyle w:val="PargrafodaLista"/>
              <w:spacing w:after="0"/>
              <w:ind w:left="0"/>
              <w:rPr>
                <w:rFonts w:ascii="Arial Narrow" w:hAnsi="Arial Narrow"/>
                <w:sz w:val="17"/>
                <w:szCs w:val="17"/>
              </w:rPr>
            </w:pPr>
            <w:r>
              <w:rPr>
                <w:rFonts w:ascii="Arial Narrow" w:hAnsi="Arial Narrow"/>
                <w:sz w:val="17"/>
                <w:szCs w:val="17"/>
              </w:rPr>
              <w:t>Criação de itens do PB</w:t>
            </w:r>
          </w:p>
        </w:tc>
        <w:tc>
          <w:tcPr>
            <w:tcW w:w="1862" w:type="dxa"/>
            <w:shd w:val="clear" w:color="auto" w:fill="auto"/>
            <w:tcMar>
              <w:left w:w="108" w:type="dxa"/>
            </w:tcMar>
          </w:tcPr>
          <w:p w:rsidR="00F76407" w:rsidRDefault="00C668A2">
            <w:pPr>
              <w:pStyle w:val="PargrafodaLista"/>
              <w:spacing w:after="0"/>
              <w:ind w:left="0"/>
              <w:rPr>
                <w:rFonts w:ascii="Arial Narrow" w:hAnsi="Arial Narrow"/>
                <w:sz w:val="17"/>
                <w:szCs w:val="17"/>
              </w:rPr>
            </w:pPr>
            <w:r>
              <w:rPr>
                <w:rFonts w:ascii="Arial Narrow" w:hAnsi="Arial Narrow"/>
                <w:sz w:val="17"/>
                <w:szCs w:val="17"/>
              </w:rPr>
              <w:t>RF 02</w:t>
            </w:r>
          </w:p>
        </w:tc>
        <w:tc>
          <w:tcPr>
            <w:tcW w:w="1232" w:type="dxa"/>
            <w:shd w:val="clear" w:color="auto" w:fill="auto"/>
            <w:tcMar>
              <w:left w:w="108" w:type="dxa"/>
            </w:tcMar>
          </w:tcPr>
          <w:p w:rsidR="00F76407" w:rsidRDefault="00C668A2">
            <w:pPr>
              <w:pStyle w:val="PargrafodaLista"/>
              <w:spacing w:after="0"/>
              <w:ind w:left="0"/>
              <w:rPr>
                <w:rFonts w:ascii="Arial Narrow" w:hAnsi="Arial Narrow"/>
                <w:sz w:val="17"/>
                <w:szCs w:val="17"/>
              </w:rPr>
            </w:pPr>
            <w:r>
              <w:rPr>
                <w:rFonts w:ascii="Arial Narrow" w:hAnsi="Arial Narrow"/>
                <w:sz w:val="17"/>
                <w:szCs w:val="17"/>
              </w:rPr>
              <w:t>Alta</w:t>
            </w:r>
          </w:p>
        </w:tc>
        <w:tc>
          <w:tcPr>
            <w:tcW w:w="1627" w:type="dxa"/>
            <w:shd w:val="clear" w:color="auto" w:fill="auto"/>
            <w:tcMar>
              <w:left w:w="108" w:type="dxa"/>
            </w:tcMar>
          </w:tcPr>
          <w:p w:rsidR="00F76407" w:rsidRDefault="00C668A2">
            <w:pPr>
              <w:pStyle w:val="PargrafodaLista"/>
              <w:spacing w:after="0"/>
              <w:ind w:left="0"/>
              <w:rPr>
                <w:rFonts w:ascii="Arial Narrow" w:hAnsi="Arial Narrow"/>
                <w:sz w:val="17"/>
                <w:szCs w:val="17"/>
              </w:rPr>
            </w:pPr>
            <w:r>
              <w:rPr>
                <w:rFonts w:ascii="Arial Narrow" w:hAnsi="Arial Narrow"/>
                <w:sz w:val="17"/>
                <w:szCs w:val="17"/>
              </w:rPr>
              <w:t>Consequente</w:t>
            </w:r>
          </w:p>
        </w:tc>
      </w:tr>
      <w:tr w:rsidR="00F76407">
        <w:tc>
          <w:tcPr>
            <w:tcW w:w="794" w:type="dxa"/>
            <w:shd w:val="clear" w:color="auto" w:fill="FFFFFF" w:themeFill="background1"/>
            <w:tcMar>
              <w:left w:w="108" w:type="dxa"/>
            </w:tcMar>
          </w:tcPr>
          <w:p w:rsidR="00F76407" w:rsidRDefault="00C668A2">
            <w:pPr>
              <w:pStyle w:val="PargrafodaLista"/>
              <w:spacing w:after="0"/>
              <w:ind w:left="0"/>
              <w:rPr>
                <w:rFonts w:ascii="Arial Narrow" w:hAnsi="Arial Narrow"/>
                <w:sz w:val="17"/>
                <w:szCs w:val="17"/>
              </w:rPr>
            </w:pPr>
            <w:r>
              <w:rPr>
                <w:rFonts w:ascii="Arial Narrow" w:hAnsi="Arial Narrow"/>
                <w:sz w:val="17"/>
                <w:szCs w:val="17"/>
              </w:rPr>
              <w:t>RF 05</w:t>
            </w:r>
          </w:p>
        </w:tc>
        <w:tc>
          <w:tcPr>
            <w:tcW w:w="2989" w:type="dxa"/>
            <w:shd w:val="clear" w:color="auto" w:fill="auto"/>
            <w:tcMar>
              <w:left w:w="108" w:type="dxa"/>
            </w:tcMar>
          </w:tcPr>
          <w:p w:rsidR="00F76407" w:rsidRDefault="00C668A2">
            <w:pPr>
              <w:pStyle w:val="PargrafodaLista"/>
              <w:spacing w:after="0"/>
              <w:ind w:left="0"/>
              <w:rPr>
                <w:rFonts w:ascii="Arial Narrow" w:hAnsi="Arial Narrow"/>
                <w:sz w:val="17"/>
                <w:szCs w:val="17"/>
              </w:rPr>
            </w:pPr>
            <w:r>
              <w:rPr>
                <w:rFonts w:ascii="Arial Narrow" w:hAnsi="Arial Narrow"/>
                <w:sz w:val="17"/>
                <w:szCs w:val="17"/>
              </w:rPr>
              <w:t xml:space="preserve">Criação de </w:t>
            </w:r>
            <w:proofErr w:type="spellStart"/>
            <w:r>
              <w:rPr>
                <w:rFonts w:ascii="Arial Narrow" w:hAnsi="Arial Narrow"/>
                <w:sz w:val="17"/>
                <w:szCs w:val="17"/>
              </w:rPr>
              <w:t>Sprints</w:t>
            </w:r>
            <w:proofErr w:type="spellEnd"/>
          </w:p>
        </w:tc>
        <w:tc>
          <w:tcPr>
            <w:tcW w:w="1862" w:type="dxa"/>
            <w:shd w:val="clear" w:color="auto" w:fill="auto"/>
            <w:tcMar>
              <w:left w:w="108" w:type="dxa"/>
            </w:tcMar>
          </w:tcPr>
          <w:p w:rsidR="00F76407" w:rsidRDefault="00C668A2">
            <w:pPr>
              <w:pStyle w:val="PargrafodaLista"/>
              <w:spacing w:after="0"/>
              <w:ind w:left="0"/>
              <w:rPr>
                <w:rFonts w:ascii="Arial Narrow" w:hAnsi="Arial Narrow"/>
                <w:sz w:val="17"/>
                <w:szCs w:val="17"/>
              </w:rPr>
            </w:pPr>
            <w:r>
              <w:rPr>
                <w:rFonts w:ascii="Arial Narrow" w:hAnsi="Arial Narrow"/>
                <w:sz w:val="17"/>
                <w:szCs w:val="17"/>
              </w:rPr>
              <w:t>RF 04</w:t>
            </w:r>
          </w:p>
        </w:tc>
        <w:tc>
          <w:tcPr>
            <w:tcW w:w="1232" w:type="dxa"/>
            <w:shd w:val="clear" w:color="auto" w:fill="auto"/>
            <w:tcMar>
              <w:left w:w="108" w:type="dxa"/>
            </w:tcMar>
          </w:tcPr>
          <w:p w:rsidR="00F76407" w:rsidRDefault="00C668A2">
            <w:pPr>
              <w:pStyle w:val="PargrafodaLista"/>
              <w:spacing w:after="0"/>
              <w:ind w:left="0"/>
              <w:rPr>
                <w:rFonts w:ascii="Arial Narrow" w:hAnsi="Arial Narrow"/>
                <w:sz w:val="17"/>
                <w:szCs w:val="17"/>
              </w:rPr>
            </w:pPr>
            <w:r>
              <w:rPr>
                <w:rFonts w:ascii="Arial Narrow" w:hAnsi="Arial Narrow"/>
                <w:sz w:val="17"/>
                <w:szCs w:val="17"/>
              </w:rPr>
              <w:t>Alta</w:t>
            </w:r>
          </w:p>
        </w:tc>
        <w:tc>
          <w:tcPr>
            <w:tcW w:w="1627" w:type="dxa"/>
            <w:shd w:val="clear" w:color="auto" w:fill="auto"/>
            <w:tcMar>
              <w:left w:w="108" w:type="dxa"/>
            </w:tcMar>
          </w:tcPr>
          <w:p w:rsidR="00F76407" w:rsidRDefault="00C668A2">
            <w:pPr>
              <w:pStyle w:val="PargrafodaLista"/>
              <w:spacing w:after="0"/>
              <w:ind w:left="0"/>
              <w:rPr>
                <w:rFonts w:ascii="Arial Narrow" w:hAnsi="Arial Narrow"/>
                <w:sz w:val="17"/>
                <w:szCs w:val="17"/>
              </w:rPr>
            </w:pPr>
            <w:r>
              <w:rPr>
                <w:rFonts w:ascii="Arial Narrow" w:hAnsi="Arial Narrow"/>
                <w:sz w:val="17"/>
                <w:szCs w:val="17"/>
              </w:rPr>
              <w:t>Consequente</w:t>
            </w:r>
          </w:p>
        </w:tc>
      </w:tr>
      <w:tr w:rsidR="00F76407">
        <w:tc>
          <w:tcPr>
            <w:tcW w:w="794" w:type="dxa"/>
            <w:shd w:val="clear" w:color="auto" w:fill="FFFFFF" w:themeFill="background1"/>
            <w:tcMar>
              <w:left w:w="108" w:type="dxa"/>
            </w:tcMar>
          </w:tcPr>
          <w:p w:rsidR="00F76407" w:rsidRDefault="00C668A2">
            <w:pPr>
              <w:pStyle w:val="PargrafodaLista"/>
              <w:spacing w:after="0"/>
              <w:ind w:left="0"/>
              <w:rPr>
                <w:rFonts w:ascii="Arial Narrow" w:hAnsi="Arial Narrow"/>
                <w:sz w:val="17"/>
                <w:szCs w:val="17"/>
              </w:rPr>
            </w:pPr>
            <w:r>
              <w:rPr>
                <w:rFonts w:ascii="Arial Narrow" w:hAnsi="Arial Narrow"/>
                <w:sz w:val="17"/>
                <w:szCs w:val="17"/>
              </w:rPr>
              <w:t>RF 06</w:t>
            </w:r>
          </w:p>
        </w:tc>
        <w:tc>
          <w:tcPr>
            <w:tcW w:w="2989" w:type="dxa"/>
            <w:shd w:val="clear" w:color="auto" w:fill="auto"/>
            <w:tcMar>
              <w:left w:w="108" w:type="dxa"/>
            </w:tcMar>
          </w:tcPr>
          <w:p w:rsidR="00F76407" w:rsidRDefault="00C668A2">
            <w:pPr>
              <w:pStyle w:val="PargrafodaLista"/>
              <w:spacing w:after="0"/>
              <w:ind w:left="0"/>
              <w:rPr>
                <w:rFonts w:ascii="Arial Narrow" w:hAnsi="Arial Narrow"/>
                <w:sz w:val="17"/>
                <w:szCs w:val="17"/>
              </w:rPr>
            </w:pPr>
            <w:r>
              <w:rPr>
                <w:rFonts w:ascii="Arial Narrow" w:hAnsi="Arial Narrow"/>
                <w:sz w:val="17"/>
                <w:szCs w:val="17"/>
              </w:rPr>
              <w:t>Definição das tarefas em cada Sprint</w:t>
            </w:r>
          </w:p>
        </w:tc>
        <w:tc>
          <w:tcPr>
            <w:tcW w:w="1862" w:type="dxa"/>
            <w:shd w:val="clear" w:color="auto" w:fill="auto"/>
            <w:tcMar>
              <w:left w:w="108" w:type="dxa"/>
            </w:tcMar>
          </w:tcPr>
          <w:p w:rsidR="00F76407" w:rsidRDefault="00C668A2">
            <w:pPr>
              <w:pStyle w:val="PargrafodaLista"/>
              <w:spacing w:after="0"/>
              <w:ind w:left="0"/>
              <w:rPr>
                <w:rFonts w:ascii="Arial Narrow" w:hAnsi="Arial Narrow"/>
                <w:sz w:val="17"/>
                <w:szCs w:val="17"/>
              </w:rPr>
            </w:pPr>
            <w:r>
              <w:rPr>
                <w:rFonts w:ascii="Arial Narrow" w:hAnsi="Arial Narrow"/>
                <w:sz w:val="17"/>
                <w:szCs w:val="17"/>
              </w:rPr>
              <w:t>RF 05</w:t>
            </w:r>
          </w:p>
        </w:tc>
        <w:tc>
          <w:tcPr>
            <w:tcW w:w="1232" w:type="dxa"/>
            <w:shd w:val="clear" w:color="auto" w:fill="auto"/>
            <w:tcMar>
              <w:left w:w="108" w:type="dxa"/>
            </w:tcMar>
          </w:tcPr>
          <w:p w:rsidR="00F76407" w:rsidRDefault="00C668A2">
            <w:pPr>
              <w:pStyle w:val="PargrafodaLista"/>
              <w:spacing w:after="0"/>
              <w:ind w:left="0"/>
              <w:rPr>
                <w:rFonts w:ascii="Arial Narrow" w:hAnsi="Arial Narrow"/>
                <w:sz w:val="17"/>
                <w:szCs w:val="17"/>
              </w:rPr>
            </w:pPr>
            <w:r>
              <w:rPr>
                <w:rFonts w:ascii="Arial Narrow" w:hAnsi="Arial Narrow"/>
                <w:sz w:val="17"/>
                <w:szCs w:val="17"/>
              </w:rPr>
              <w:t>Média</w:t>
            </w:r>
          </w:p>
        </w:tc>
        <w:tc>
          <w:tcPr>
            <w:tcW w:w="1627" w:type="dxa"/>
            <w:shd w:val="clear" w:color="auto" w:fill="auto"/>
            <w:tcMar>
              <w:left w:w="108" w:type="dxa"/>
            </w:tcMar>
          </w:tcPr>
          <w:p w:rsidR="00F76407" w:rsidRDefault="00C668A2">
            <w:pPr>
              <w:pStyle w:val="PargrafodaLista"/>
              <w:spacing w:after="0"/>
              <w:ind w:left="0"/>
              <w:rPr>
                <w:rFonts w:ascii="Arial Narrow" w:hAnsi="Arial Narrow"/>
                <w:sz w:val="17"/>
                <w:szCs w:val="17"/>
              </w:rPr>
            </w:pPr>
            <w:r>
              <w:rPr>
                <w:rFonts w:ascii="Arial Narrow" w:hAnsi="Arial Narrow"/>
                <w:sz w:val="17"/>
                <w:szCs w:val="17"/>
              </w:rPr>
              <w:t>Mutável</w:t>
            </w:r>
          </w:p>
        </w:tc>
      </w:tr>
      <w:tr w:rsidR="00F76407">
        <w:tc>
          <w:tcPr>
            <w:tcW w:w="794" w:type="dxa"/>
            <w:shd w:val="clear" w:color="auto" w:fill="FFFFFF" w:themeFill="background1"/>
            <w:tcMar>
              <w:left w:w="108" w:type="dxa"/>
            </w:tcMar>
          </w:tcPr>
          <w:p w:rsidR="00F76407" w:rsidRDefault="00C668A2">
            <w:pPr>
              <w:pStyle w:val="PargrafodaLista"/>
              <w:spacing w:after="0"/>
              <w:ind w:left="0"/>
              <w:rPr>
                <w:rFonts w:ascii="Arial Narrow" w:hAnsi="Arial Narrow"/>
                <w:sz w:val="17"/>
                <w:szCs w:val="17"/>
              </w:rPr>
            </w:pPr>
            <w:r>
              <w:rPr>
                <w:rFonts w:ascii="Arial Narrow" w:hAnsi="Arial Narrow"/>
                <w:sz w:val="17"/>
                <w:szCs w:val="17"/>
              </w:rPr>
              <w:t>RF 07</w:t>
            </w:r>
          </w:p>
        </w:tc>
        <w:tc>
          <w:tcPr>
            <w:tcW w:w="2989" w:type="dxa"/>
            <w:shd w:val="clear" w:color="auto" w:fill="auto"/>
            <w:tcMar>
              <w:left w:w="108" w:type="dxa"/>
            </w:tcMar>
          </w:tcPr>
          <w:p w:rsidR="00F76407" w:rsidRDefault="00C668A2" w:rsidP="00C668A2">
            <w:pPr>
              <w:pStyle w:val="PargrafodaLista"/>
              <w:spacing w:after="0"/>
              <w:ind w:left="0"/>
              <w:rPr>
                <w:rFonts w:ascii="Arial Narrow" w:hAnsi="Arial Narrow"/>
                <w:sz w:val="17"/>
                <w:szCs w:val="17"/>
              </w:rPr>
            </w:pPr>
            <w:r>
              <w:rPr>
                <w:rFonts w:ascii="Arial Narrow" w:hAnsi="Arial Narrow"/>
                <w:sz w:val="17"/>
                <w:szCs w:val="17"/>
              </w:rPr>
              <w:t>Referência dos responsáveis para cada Tarefa</w:t>
            </w:r>
          </w:p>
        </w:tc>
        <w:tc>
          <w:tcPr>
            <w:tcW w:w="1862" w:type="dxa"/>
            <w:shd w:val="clear" w:color="auto" w:fill="auto"/>
            <w:tcMar>
              <w:left w:w="108" w:type="dxa"/>
            </w:tcMar>
          </w:tcPr>
          <w:p w:rsidR="00F76407" w:rsidRDefault="00C668A2">
            <w:pPr>
              <w:pStyle w:val="PargrafodaLista"/>
              <w:spacing w:after="0"/>
              <w:ind w:left="0"/>
              <w:rPr>
                <w:rFonts w:ascii="Arial Narrow" w:hAnsi="Arial Narrow"/>
                <w:sz w:val="17"/>
                <w:szCs w:val="17"/>
              </w:rPr>
            </w:pPr>
            <w:r>
              <w:rPr>
                <w:rFonts w:ascii="Arial Narrow" w:hAnsi="Arial Narrow"/>
                <w:sz w:val="17"/>
                <w:szCs w:val="17"/>
              </w:rPr>
              <w:t>RF 06</w:t>
            </w:r>
          </w:p>
        </w:tc>
        <w:tc>
          <w:tcPr>
            <w:tcW w:w="1232" w:type="dxa"/>
            <w:shd w:val="clear" w:color="auto" w:fill="auto"/>
            <w:tcMar>
              <w:left w:w="108" w:type="dxa"/>
            </w:tcMar>
          </w:tcPr>
          <w:p w:rsidR="00F76407" w:rsidRDefault="00C668A2">
            <w:pPr>
              <w:pStyle w:val="PargrafodaLista"/>
              <w:spacing w:after="0"/>
              <w:ind w:left="0"/>
              <w:rPr>
                <w:rFonts w:ascii="Arial Narrow" w:hAnsi="Arial Narrow"/>
                <w:sz w:val="17"/>
                <w:szCs w:val="17"/>
              </w:rPr>
            </w:pPr>
            <w:r>
              <w:rPr>
                <w:rFonts w:ascii="Arial Narrow" w:hAnsi="Arial Narrow"/>
                <w:sz w:val="17"/>
                <w:szCs w:val="17"/>
              </w:rPr>
              <w:t>Média</w:t>
            </w:r>
          </w:p>
        </w:tc>
        <w:tc>
          <w:tcPr>
            <w:tcW w:w="1627" w:type="dxa"/>
            <w:shd w:val="clear" w:color="auto" w:fill="auto"/>
            <w:tcMar>
              <w:left w:w="108" w:type="dxa"/>
            </w:tcMar>
          </w:tcPr>
          <w:p w:rsidR="00F76407" w:rsidRDefault="00C668A2">
            <w:pPr>
              <w:pStyle w:val="PargrafodaLista"/>
              <w:spacing w:after="0"/>
              <w:ind w:left="0"/>
              <w:rPr>
                <w:rFonts w:ascii="Arial Narrow" w:hAnsi="Arial Narrow"/>
                <w:sz w:val="17"/>
                <w:szCs w:val="17"/>
              </w:rPr>
            </w:pPr>
            <w:r>
              <w:rPr>
                <w:rFonts w:ascii="Arial Narrow" w:hAnsi="Arial Narrow"/>
                <w:sz w:val="17"/>
                <w:szCs w:val="17"/>
              </w:rPr>
              <w:t>Consequente</w:t>
            </w:r>
          </w:p>
        </w:tc>
      </w:tr>
      <w:tr w:rsidR="00C668A2">
        <w:tc>
          <w:tcPr>
            <w:tcW w:w="794" w:type="dxa"/>
            <w:shd w:val="clear" w:color="auto" w:fill="FFFFFF" w:themeFill="background1"/>
            <w:tcMar>
              <w:left w:w="108" w:type="dxa"/>
            </w:tcMar>
          </w:tcPr>
          <w:p w:rsidR="00C668A2" w:rsidRDefault="00C668A2">
            <w:pPr>
              <w:pStyle w:val="PargrafodaLista"/>
              <w:spacing w:after="0"/>
              <w:ind w:left="0"/>
              <w:rPr>
                <w:rFonts w:ascii="Arial Narrow" w:hAnsi="Arial Narrow"/>
                <w:sz w:val="17"/>
                <w:szCs w:val="17"/>
              </w:rPr>
            </w:pPr>
            <w:r>
              <w:rPr>
                <w:rFonts w:ascii="Arial Narrow" w:hAnsi="Arial Narrow"/>
                <w:sz w:val="17"/>
                <w:szCs w:val="17"/>
              </w:rPr>
              <w:t>RF 08</w:t>
            </w:r>
          </w:p>
        </w:tc>
        <w:tc>
          <w:tcPr>
            <w:tcW w:w="2989" w:type="dxa"/>
            <w:shd w:val="clear" w:color="auto" w:fill="auto"/>
            <w:tcMar>
              <w:left w:w="108" w:type="dxa"/>
            </w:tcMar>
          </w:tcPr>
          <w:p w:rsidR="00C668A2" w:rsidRDefault="00391A9B">
            <w:pPr>
              <w:pStyle w:val="PargrafodaLista"/>
              <w:spacing w:after="0"/>
              <w:ind w:left="0"/>
              <w:rPr>
                <w:rFonts w:ascii="Arial Narrow" w:hAnsi="Arial Narrow"/>
                <w:sz w:val="17"/>
                <w:szCs w:val="17"/>
              </w:rPr>
            </w:pPr>
            <w:r>
              <w:rPr>
                <w:rFonts w:ascii="Arial Narrow" w:hAnsi="Arial Narrow"/>
                <w:sz w:val="17"/>
                <w:szCs w:val="17"/>
              </w:rPr>
              <w:t>Expedição de Daily Scrum</w:t>
            </w:r>
          </w:p>
        </w:tc>
        <w:tc>
          <w:tcPr>
            <w:tcW w:w="1862" w:type="dxa"/>
            <w:shd w:val="clear" w:color="auto" w:fill="auto"/>
            <w:tcMar>
              <w:left w:w="108" w:type="dxa"/>
            </w:tcMar>
          </w:tcPr>
          <w:p w:rsidR="00C668A2" w:rsidRDefault="00391A9B">
            <w:pPr>
              <w:pStyle w:val="PargrafodaLista"/>
              <w:spacing w:after="0"/>
              <w:ind w:left="0"/>
              <w:rPr>
                <w:rFonts w:ascii="Arial Narrow" w:hAnsi="Arial Narrow"/>
                <w:sz w:val="17"/>
                <w:szCs w:val="17"/>
              </w:rPr>
            </w:pPr>
            <w:r>
              <w:rPr>
                <w:rFonts w:ascii="Arial Narrow" w:hAnsi="Arial Narrow"/>
                <w:sz w:val="17"/>
                <w:szCs w:val="17"/>
              </w:rPr>
              <w:t>RF 05</w:t>
            </w:r>
          </w:p>
        </w:tc>
        <w:tc>
          <w:tcPr>
            <w:tcW w:w="1232" w:type="dxa"/>
            <w:shd w:val="clear" w:color="auto" w:fill="auto"/>
            <w:tcMar>
              <w:left w:w="108" w:type="dxa"/>
            </w:tcMar>
          </w:tcPr>
          <w:p w:rsidR="00C668A2" w:rsidRDefault="00391A9B">
            <w:pPr>
              <w:pStyle w:val="PargrafodaLista"/>
              <w:spacing w:after="0"/>
              <w:ind w:left="0"/>
              <w:rPr>
                <w:rFonts w:ascii="Arial Narrow" w:hAnsi="Arial Narrow"/>
                <w:sz w:val="17"/>
                <w:szCs w:val="17"/>
              </w:rPr>
            </w:pPr>
            <w:r>
              <w:rPr>
                <w:rFonts w:ascii="Arial Narrow" w:hAnsi="Arial Narrow"/>
                <w:sz w:val="17"/>
                <w:szCs w:val="17"/>
              </w:rPr>
              <w:t>Baixa</w:t>
            </w:r>
          </w:p>
        </w:tc>
        <w:tc>
          <w:tcPr>
            <w:tcW w:w="1627" w:type="dxa"/>
            <w:shd w:val="clear" w:color="auto" w:fill="auto"/>
            <w:tcMar>
              <w:left w:w="108" w:type="dxa"/>
            </w:tcMar>
          </w:tcPr>
          <w:p w:rsidR="00C668A2" w:rsidRDefault="00391A9B">
            <w:pPr>
              <w:pStyle w:val="PargrafodaLista"/>
              <w:spacing w:after="0"/>
              <w:ind w:left="0"/>
              <w:rPr>
                <w:rFonts w:ascii="Arial Narrow" w:hAnsi="Arial Narrow"/>
                <w:sz w:val="17"/>
                <w:szCs w:val="17"/>
              </w:rPr>
            </w:pPr>
            <w:r>
              <w:rPr>
                <w:rFonts w:ascii="Arial Narrow" w:hAnsi="Arial Narrow"/>
                <w:sz w:val="17"/>
                <w:szCs w:val="17"/>
              </w:rPr>
              <w:t>Consequente</w:t>
            </w:r>
          </w:p>
        </w:tc>
      </w:tr>
      <w:tr w:rsidR="00F76407">
        <w:tc>
          <w:tcPr>
            <w:tcW w:w="794" w:type="dxa"/>
            <w:shd w:val="clear" w:color="auto" w:fill="FFFFFF" w:themeFill="background1"/>
            <w:tcMar>
              <w:left w:w="108" w:type="dxa"/>
            </w:tcMar>
          </w:tcPr>
          <w:p w:rsidR="00F76407" w:rsidRDefault="00C668A2">
            <w:pPr>
              <w:pStyle w:val="PargrafodaLista"/>
              <w:spacing w:after="0"/>
              <w:ind w:left="0"/>
              <w:rPr>
                <w:rFonts w:ascii="Arial Narrow" w:hAnsi="Arial Narrow"/>
                <w:sz w:val="17"/>
                <w:szCs w:val="17"/>
              </w:rPr>
            </w:pPr>
            <w:r>
              <w:rPr>
                <w:rFonts w:ascii="Arial Narrow" w:hAnsi="Arial Narrow"/>
                <w:sz w:val="17"/>
                <w:szCs w:val="17"/>
              </w:rPr>
              <w:t>RF 09</w:t>
            </w:r>
          </w:p>
        </w:tc>
        <w:tc>
          <w:tcPr>
            <w:tcW w:w="2989" w:type="dxa"/>
            <w:shd w:val="clear" w:color="auto" w:fill="auto"/>
            <w:tcMar>
              <w:left w:w="108" w:type="dxa"/>
            </w:tcMar>
          </w:tcPr>
          <w:p w:rsidR="00F76407" w:rsidRDefault="00ED2260">
            <w:pPr>
              <w:pStyle w:val="PargrafodaLista"/>
              <w:spacing w:after="0"/>
              <w:ind w:left="0"/>
              <w:rPr>
                <w:rFonts w:ascii="Arial Narrow" w:hAnsi="Arial Narrow"/>
                <w:sz w:val="17"/>
                <w:szCs w:val="17"/>
              </w:rPr>
            </w:pPr>
            <w:r>
              <w:rPr>
                <w:rFonts w:ascii="Arial Narrow" w:hAnsi="Arial Narrow"/>
                <w:sz w:val="17"/>
                <w:szCs w:val="17"/>
              </w:rPr>
              <w:t>Gerenciamento</w:t>
            </w:r>
            <w:r w:rsidR="00784904">
              <w:rPr>
                <w:rFonts w:ascii="Arial Narrow" w:hAnsi="Arial Narrow"/>
                <w:sz w:val="17"/>
                <w:szCs w:val="17"/>
              </w:rPr>
              <w:t xml:space="preserve"> dos </w:t>
            </w:r>
            <w:proofErr w:type="spellStart"/>
            <w:proofErr w:type="gramStart"/>
            <w:r w:rsidR="00784904">
              <w:rPr>
                <w:rFonts w:ascii="Arial Narrow" w:hAnsi="Arial Narrow"/>
                <w:sz w:val="17"/>
                <w:szCs w:val="17"/>
              </w:rPr>
              <w:t>ChartsKanban</w:t>
            </w:r>
            <w:proofErr w:type="spellEnd"/>
            <w:proofErr w:type="gramEnd"/>
          </w:p>
        </w:tc>
        <w:tc>
          <w:tcPr>
            <w:tcW w:w="1862" w:type="dxa"/>
            <w:shd w:val="clear" w:color="auto" w:fill="auto"/>
            <w:tcMar>
              <w:left w:w="108" w:type="dxa"/>
            </w:tcMar>
          </w:tcPr>
          <w:p w:rsidR="00F76407" w:rsidRDefault="00CF4268">
            <w:pPr>
              <w:pStyle w:val="PargrafodaLista"/>
              <w:spacing w:after="0"/>
              <w:ind w:left="0"/>
              <w:rPr>
                <w:rFonts w:ascii="Arial Narrow" w:hAnsi="Arial Narrow"/>
                <w:sz w:val="17"/>
                <w:szCs w:val="17"/>
              </w:rPr>
            </w:pPr>
            <w:r>
              <w:rPr>
                <w:rFonts w:ascii="Arial Narrow" w:hAnsi="Arial Narrow"/>
                <w:sz w:val="17"/>
                <w:szCs w:val="17"/>
              </w:rPr>
              <w:t>RF 05/ RF 06</w:t>
            </w:r>
          </w:p>
        </w:tc>
        <w:tc>
          <w:tcPr>
            <w:tcW w:w="1232" w:type="dxa"/>
            <w:shd w:val="clear" w:color="auto" w:fill="auto"/>
            <w:tcMar>
              <w:left w:w="108" w:type="dxa"/>
            </w:tcMar>
          </w:tcPr>
          <w:p w:rsidR="00F76407" w:rsidRDefault="00CF4268">
            <w:pPr>
              <w:pStyle w:val="PargrafodaLista"/>
              <w:spacing w:after="0"/>
              <w:ind w:left="0"/>
              <w:rPr>
                <w:rFonts w:ascii="Arial Narrow" w:hAnsi="Arial Narrow"/>
                <w:sz w:val="17"/>
                <w:szCs w:val="17"/>
              </w:rPr>
            </w:pPr>
            <w:r>
              <w:rPr>
                <w:rFonts w:ascii="Arial Narrow" w:hAnsi="Arial Narrow"/>
                <w:sz w:val="17"/>
                <w:szCs w:val="17"/>
              </w:rPr>
              <w:t>Média</w:t>
            </w:r>
          </w:p>
        </w:tc>
        <w:tc>
          <w:tcPr>
            <w:tcW w:w="1627" w:type="dxa"/>
            <w:shd w:val="clear" w:color="auto" w:fill="auto"/>
            <w:tcMar>
              <w:left w:w="108" w:type="dxa"/>
            </w:tcMar>
          </w:tcPr>
          <w:p w:rsidR="00F76407" w:rsidRDefault="00CF4268">
            <w:pPr>
              <w:pStyle w:val="PargrafodaLista"/>
              <w:spacing w:after="0"/>
              <w:ind w:left="0"/>
              <w:rPr>
                <w:rFonts w:ascii="Arial Narrow" w:hAnsi="Arial Narrow"/>
                <w:sz w:val="17"/>
                <w:szCs w:val="17"/>
              </w:rPr>
            </w:pPr>
            <w:r>
              <w:rPr>
                <w:rFonts w:ascii="Arial Narrow" w:hAnsi="Arial Narrow"/>
                <w:sz w:val="17"/>
                <w:szCs w:val="17"/>
              </w:rPr>
              <w:t>Consequente</w:t>
            </w:r>
          </w:p>
        </w:tc>
      </w:tr>
      <w:tr w:rsidR="00784904">
        <w:tc>
          <w:tcPr>
            <w:tcW w:w="794" w:type="dxa"/>
            <w:shd w:val="clear" w:color="auto" w:fill="FFFFFF" w:themeFill="background1"/>
            <w:tcMar>
              <w:left w:w="108" w:type="dxa"/>
            </w:tcMar>
          </w:tcPr>
          <w:p w:rsidR="00784904" w:rsidRDefault="00784904">
            <w:pPr>
              <w:pStyle w:val="PargrafodaLista"/>
              <w:spacing w:after="0"/>
              <w:ind w:left="0"/>
              <w:rPr>
                <w:rFonts w:ascii="Arial Narrow" w:hAnsi="Arial Narrow"/>
                <w:sz w:val="17"/>
                <w:szCs w:val="17"/>
              </w:rPr>
            </w:pPr>
            <w:r>
              <w:rPr>
                <w:rFonts w:ascii="Arial Narrow" w:hAnsi="Arial Narrow"/>
                <w:sz w:val="17"/>
                <w:szCs w:val="17"/>
              </w:rPr>
              <w:t>RF 10</w:t>
            </w:r>
          </w:p>
        </w:tc>
        <w:tc>
          <w:tcPr>
            <w:tcW w:w="2989" w:type="dxa"/>
            <w:shd w:val="clear" w:color="auto" w:fill="auto"/>
            <w:tcMar>
              <w:left w:w="108" w:type="dxa"/>
            </w:tcMar>
          </w:tcPr>
          <w:p w:rsidR="00784904" w:rsidRDefault="00784904">
            <w:pPr>
              <w:pStyle w:val="PargrafodaLista"/>
              <w:spacing w:after="0"/>
              <w:ind w:left="0"/>
              <w:rPr>
                <w:rFonts w:ascii="Arial Narrow" w:hAnsi="Arial Narrow"/>
                <w:sz w:val="17"/>
                <w:szCs w:val="17"/>
              </w:rPr>
            </w:pPr>
            <w:r>
              <w:rPr>
                <w:rFonts w:ascii="Arial Narrow" w:hAnsi="Arial Narrow"/>
                <w:sz w:val="17"/>
                <w:szCs w:val="17"/>
              </w:rPr>
              <w:t xml:space="preserve">Progressão </w:t>
            </w:r>
            <w:proofErr w:type="spellStart"/>
            <w:r>
              <w:rPr>
                <w:rFonts w:ascii="Arial Narrow" w:hAnsi="Arial Narrow"/>
                <w:sz w:val="17"/>
                <w:szCs w:val="17"/>
              </w:rPr>
              <w:t>Burndown</w:t>
            </w:r>
            <w:proofErr w:type="spellEnd"/>
          </w:p>
        </w:tc>
        <w:tc>
          <w:tcPr>
            <w:tcW w:w="1862" w:type="dxa"/>
            <w:shd w:val="clear" w:color="auto" w:fill="auto"/>
            <w:tcMar>
              <w:left w:w="108" w:type="dxa"/>
            </w:tcMar>
          </w:tcPr>
          <w:p w:rsidR="00784904" w:rsidRDefault="00CF4268">
            <w:pPr>
              <w:pStyle w:val="PargrafodaLista"/>
              <w:spacing w:after="0"/>
              <w:ind w:left="0"/>
              <w:rPr>
                <w:rFonts w:ascii="Arial Narrow" w:hAnsi="Arial Narrow"/>
                <w:sz w:val="17"/>
                <w:szCs w:val="17"/>
              </w:rPr>
            </w:pPr>
            <w:r>
              <w:rPr>
                <w:rFonts w:ascii="Arial Narrow" w:hAnsi="Arial Narrow"/>
                <w:sz w:val="17"/>
                <w:szCs w:val="17"/>
              </w:rPr>
              <w:t>RF 04/ RF 05</w:t>
            </w:r>
          </w:p>
        </w:tc>
        <w:tc>
          <w:tcPr>
            <w:tcW w:w="1232" w:type="dxa"/>
            <w:shd w:val="clear" w:color="auto" w:fill="auto"/>
            <w:tcMar>
              <w:left w:w="108" w:type="dxa"/>
            </w:tcMar>
          </w:tcPr>
          <w:p w:rsidR="00784904" w:rsidRDefault="00CF4268">
            <w:pPr>
              <w:pStyle w:val="PargrafodaLista"/>
              <w:spacing w:after="0"/>
              <w:ind w:left="0"/>
              <w:rPr>
                <w:rFonts w:ascii="Arial Narrow" w:hAnsi="Arial Narrow"/>
                <w:sz w:val="17"/>
                <w:szCs w:val="17"/>
              </w:rPr>
            </w:pPr>
            <w:r>
              <w:rPr>
                <w:rFonts w:ascii="Arial Narrow" w:hAnsi="Arial Narrow"/>
                <w:sz w:val="17"/>
                <w:szCs w:val="17"/>
              </w:rPr>
              <w:t>Média</w:t>
            </w:r>
          </w:p>
        </w:tc>
        <w:tc>
          <w:tcPr>
            <w:tcW w:w="1627" w:type="dxa"/>
            <w:shd w:val="clear" w:color="auto" w:fill="auto"/>
            <w:tcMar>
              <w:left w:w="108" w:type="dxa"/>
            </w:tcMar>
          </w:tcPr>
          <w:p w:rsidR="00784904" w:rsidRDefault="00CF4268">
            <w:pPr>
              <w:pStyle w:val="PargrafodaLista"/>
              <w:spacing w:after="0"/>
              <w:ind w:left="0"/>
              <w:rPr>
                <w:rFonts w:ascii="Arial Narrow" w:hAnsi="Arial Narrow"/>
                <w:sz w:val="17"/>
                <w:szCs w:val="17"/>
              </w:rPr>
            </w:pPr>
            <w:r>
              <w:rPr>
                <w:rFonts w:ascii="Arial Narrow" w:hAnsi="Arial Narrow"/>
                <w:sz w:val="17"/>
                <w:szCs w:val="17"/>
              </w:rPr>
              <w:t>Consequente</w:t>
            </w:r>
          </w:p>
        </w:tc>
      </w:tr>
      <w:tr w:rsidR="00F76407">
        <w:tc>
          <w:tcPr>
            <w:tcW w:w="794" w:type="dxa"/>
            <w:shd w:val="clear" w:color="auto" w:fill="FFFFFF" w:themeFill="background1"/>
            <w:tcMar>
              <w:left w:w="108" w:type="dxa"/>
            </w:tcMar>
          </w:tcPr>
          <w:p w:rsidR="00F76407" w:rsidRDefault="00C668A2">
            <w:pPr>
              <w:pStyle w:val="PargrafodaLista"/>
              <w:spacing w:after="0"/>
              <w:ind w:left="0"/>
              <w:rPr>
                <w:rFonts w:ascii="Arial Narrow" w:hAnsi="Arial Narrow"/>
                <w:sz w:val="17"/>
                <w:szCs w:val="17"/>
              </w:rPr>
            </w:pPr>
            <w:r>
              <w:rPr>
                <w:rFonts w:ascii="Arial Narrow" w:hAnsi="Arial Narrow"/>
                <w:sz w:val="17"/>
                <w:szCs w:val="17"/>
              </w:rPr>
              <w:t>RF 1</w:t>
            </w:r>
            <w:r w:rsidR="00784904">
              <w:rPr>
                <w:rFonts w:ascii="Arial Narrow" w:hAnsi="Arial Narrow"/>
                <w:sz w:val="17"/>
                <w:szCs w:val="17"/>
              </w:rPr>
              <w:t>1</w:t>
            </w:r>
          </w:p>
        </w:tc>
        <w:tc>
          <w:tcPr>
            <w:tcW w:w="2989" w:type="dxa"/>
            <w:shd w:val="clear" w:color="auto" w:fill="auto"/>
            <w:tcMar>
              <w:left w:w="108" w:type="dxa"/>
            </w:tcMar>
          </w:tcPr>
          <w:p w:rsidR="00F76407" w:rsidRDefault="00CF4268">
            <w:pPr>
              <w:pStyle w:val="PargrafodaLista"/>
              <w:spacing w:after="0"/>
              <w:ind w:left="0"/>
              <w:rPr>
                <w:rFonts w:ascii="Arial Narrow" w:hAnsi="Arial Narrow"/>
                <w:sz w:val="17"/>
                <w:szCs w:val="17"/>
              </w:rPr>
            </w:pPr>
            <w:r>
              <w:rPr>
                <w:rFonts w:ascii="Arial Narrow" w:hAnsi="Arial Narrow"/>
                <w:sz w:val="17"/>
                <w:szCs w:val="17"/>
              </w:rPr>
              <w:t>Progressão percentual do projeto</w:t>
            </w:r>
          </w:p>
        </w:tc>
        <w:tc>
          <w:tcPr>
            <w:tcW w:w="1862" w:type="dxa"/>
            <w:shd w:val="clear" w:color="auto" w:fill="auto"/>
            <w:tcMar>
              <w:left w:w="108" w:type="dxa"/>
            </w:tcMar>
          </w:tcPr>
          <w:p w:rsidR="00F76407" w:rsidRDefault="00F004EC">
            <w:pPr>
              <w:pStyle w:val="PargrafodaLista"/>
              <w:spacing w:after="0"/>
              <w:ind w:left="0"/>
              <w:rPr>
                <w:rFonts w:ascii="Arial Narrow" w:hAnsi="Arial Narrow"/>
                <w:sz w:val="17"/>
                <w:szCs w:val="17"/>
              </w:rPr>
            </w:pPr>
            <w:r>
              <w:rPr>
                <w:rFonts w:ascii="Arial Narrow" w:hAnsi="Arial Narrow"/>
                <w:sz w:val="17"/>
                <w:szCs w:val="17"/>
              </w:rPr>
              <w:t>RF 04/ RF 05</w:t>
            </w:r>
          </w:p>
        </w:tc>
        <w:tc>
          <w:tcPr>
            <w:tcW w:w="1232" w:type="dxa"/>
            <w:shd w:val="clear" w:color="auto" w:fill="auto"/>
            <w:tcMar>
              <w:left w:w="108" w:type="dxa"/>
            </w:tcMar>
          </w:tcPr>
          <w:p w:rsidR="00F76407" w:rsidRDefault="00F004EC">
            <w:pPr>
              <w:pStyle w:val="PargrafodaLista"/>
              <w:spacing w:after="0"/>
              <w:ind w:left="0"/>
              <w:rPr>
                <w:rFonts w:ascii="Arial Narrow" w:hAnsi="Arial Narrow"/>
                <w:sz w:val="17"/>
                <w:szCs w:val="17"/>
              </w:rPr>
            </w:pPr>
            <w:r>
              <w:rPr>
                <w:rFonts w:ascii="Arial Narrow" w:hAnsi="Arial Narrow"/>
                <w:sz w:val="17"/>
                <w:szCs w:val="17"/>
              </w:rPr>
              <w:t>Baixa</w:t>
            </w:r>
          </w:p>
        </w:tc>
        <w:tc>
          <w:tcPr>
            <w:tcW w:w="1627" w:type="dxa"/>
            <w:shd w:val="clear" w:color="auto" w:fill="auto"/>
            <w:tcMar>
              <w:left w:w="108" w:type="dxa"/>
            </w:tcMar>
          </w:tcPr>
          <w:p w:rsidR="00F76407" w:rsidRDefault="00F004EC">
            <w:pPr>
              <w:pStyle w:val="PargrafodaLista"/>
              <w:spacing w:after="0"/>
              <w:ind w:left="0"/>
              <w:rPr>
                <w:rFonts w:ascii="Arial Narrow" w:hAnsi="Arial Narrow"/>
                <w:sz w:val="17"/>
                <w:szCs w:val="17"/>
              </w:rPr>
            </w:pPr>
            <w:r>
              <w:rPr>
                <w:rFonts w:ascii="Arial Narrow" w:hAnsi="Arial Narrow"/>
                <w:sz w:val="17"/>
                <w:szCs w:val="17"/>
              </w:rPr>
              <w:t>Consequente</w:t>
            </w:r>
          </w:p>
        </w:tc>
      </w:tr>
    </w:tbl>
    <w:p w:rsidR="00C249B7" w:rsidRDefault="00BE7872">
      <w:pPr>
        <w:pStyle w:val="PargrafodaLista"/>
        <w:ind w:left="0"/>
        <w:jc w:val="right"/>
        <w:rPr>
          <w:rFonts w:ascii="Arial Narrow" w:hAnsi="Arial Narrow"/>
          <w:sz w:val="17"/>
          <w:szCs w:val="17"/>
        </w:rPr>
      </w:pPr>
      <w:r>
        <w:rPr>
          <w:rFonts w:ascii="Arial Narrow" w:hAnsi="Arial Narrow"/>
          <w:sz w:val="17"/>
          <w:szCs w:val="17"/>
        </w:rPr>
        <w:t xml:space="preserve">* use os </w:t>
      </w:r>
      <w:proofErr w:type="spellStart"/>
      <w:r>
        <w:rPr>
          <w:rFonts w:ascii="Arial Narrow" w:hAnsi="Arial Narrow"/>
          <w:sz w:val="17"/>
          <w:szCs w:val="17"/>
        </w:rPr>
        <w:t>IDs</w:t>
      </w:r>
      <w:proofErr w:type="spellEnd"/>
      <w:r>
        <w:rPr>
          <w:rFonts w:ascii="Arial Narrow" w:hAnsi="Arial Narrow"/>
          <w:sz w:val="17"/>
          <w:szCs w:val="17"/>
        </w:rPr>
        <w:t xml:space="preserve"> dos requisitos os quais esse depende.</w:t>
      </w:r>
    </w:p>
    <w:p w:rsidR="00C249B7" w:rsidRDefault="00BE7872">
      <w:pPr>
        <w:pStyle w:val="PargrafodaLista"/>
        <w:ind w:left="0"/>
        <w:jc w:val="right"/>
        <w:rPr>
          <w:rFonts w:ascii="Arial Narrow" w:hAnsi="Arial Narrow"/>
          <w:sz w:val="17"/>
          <w:szCs w:val="17"/>
        </w:rPr>
      </w:pPr>
      <w:r>
        <w:rPr>
          <w:rFonts w:ascii="Arial Narrow" w:hAnsi="Arial Narrow"/>
          <w:sz w:val="17"/>
          <w:szCs w:val="17"/>
        </w:rPr>
        <w:t>** alta, média, baixa, próxima versão.</w:t>
      </w:r>
    </w:p>
    <w:p w:rsidR="00C249B7" w:rsidRDefault="00BE7872">
      <w:pPr>
        <w:pStyle w:val="PargrafodaLista"/>
        <w:ind w:left="0"/>
        <w:jc w:val="right"/>
        <w:rPr>
          <w:rFonts w:ascii="Arial Narrow" w:hAnsi="Arial Narrow"/>
          <w:sz w:val="17"/>
          <w:szCs w:val="17"/>
        </w:rPr>
      </w:pPr>
      <w:r>
        <w:rPr>
          <w:rFonts w:ascii="Arial Narrow" w:hAnsi="Arial Narrow"/>
          <w:sz w:val="17"/>
          <w:szCs w:val="17"/>
        </w:rPr>
        <w:t>*** [MUTÁVEL, EMERGENTE, CONSEQUENTE, COMPATIBILIDADE].</w:t>
      </w:r>
    </w:p>
    <w:p w:rsidR="00C249B7" w:rsidRDefault="00C249B7">
      <w:pPr>
        <w:pStyle w:val="PargrafodaLista"/>
        <w:ind w:left="0"/>
        <w:jc w:val="right"/>
        <w:rPr>
          <w:rFonts w:ascii="Arial Narrow" w:hAnsi="Arial Narrow"/>
          <w:sz w:val="17"/>
          <w:szCs w:val="17"/>
        </w:rPr>
      </w:pPr>
    </w:p>
    <w:p w:rsidR="00C249B7" w:rsidRDefault="00BE7872">
      <w:pPr>
        <w:pStyle w:val="PargrafodaLista"/>
        <w:ind w:left="0"/>
        <w:rPr>
          <w:rFonts w:ascii="Arial Narrow" w:hAnsi="Arial Narrow"/>
          <w:color w:val="FF0000"/>
        </w:rPr>
      </w:pPr>
      <w:r>
        <w:rPr>
          <w:rFonts w:ascii="Arial Narrow" w:hAnsi="Arial Narrow"/>
          <w:color w:val="FF0000"/>
        </w:rPr>
        <w:t>Para cada RF identificado no sumário abra uma descrição como abaixo:</w:t>
      </w:r>
    </w:p>
    <w:tbl>
      <w:tblPr>
        <w:tblStyle w:val="Tabelacomgrade"/>
        <w:tblW w:w="5000" w:type="pct"/>
        <w:tblLook w:val="04A0" w:firstRow="1" w:lastRow="0" w:firstColumn="1" w:lastColumn="0" w:noHBand="0" w:noVBand="1"/>
      </w:tblPr>
      <w:tblGrid>
        <w:gridCol w:w="813"/>
        <w:gridCol w:w="7907"/>
      </w:tblGrid>
      <w:tr w:rsidR="00C249B7" w:rsidTr="00D21A19">
        <w:tc>
          <w:tcPr>
            <w:tcW w:w="813"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b/>
                <w:sz w:val="17"/>
                <w:szCs w:val="17"/>
              </w:rPr>
            </w:pPr>
            <w:r>
              <w:rPr>
                <w:rFonts w:ascii="Arial Narrow" w:hAnsi="Arial Narrow"/>
                <w:b/>
                <w:sz w:val="17"/>
                <w:szCs w:val="17"/>
              </w:rPr>
              <w:t>ID</w:t>
            </w:r>
          </w:p>
        </w:tc>
        <w:tc>
          <w:tcPr>
            <w:tcW w:w="7907"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b/>
                <w:sz w:val="17"/>
                <w:szCs w:val="17"/>
              </w:rPr>
            </w:pPr>
            <w:r>
              <w:rPr>
                <w:rFonts w:ascii="Arial Narrow" w:hAnsi="Arial Narrow"/>
                <w:b/>
                <w:sz w:val="17"/>
                <w:szCs w:val="17"/>
              </w:rPr>
              <w:t>REQUISITO NÃO FUNCIONAL</w:t>
            </w:r>
          </w:p>
        </w:tc>
      </w:tr>
      <w:tr w:rsidR="00C249B7" w:rsidTr="00D21A19">
        <w:tc>
          <w:tcPr>
            <w:tcW w:w="813" w:type="dxa"/>
            <w:shd w:val="clear" w:color="auto" w:fill="FFFFFF" w:themeFill="background1"/>
            <w:tcMar>
              <w:left w:w="108" w:type="dxa"/>
            </w:tcMar>
          </w:tcPr>
          <w:p w:rsidR="00C249B7" w:rsidRDefault="00D21A19">
            <w:pPr>
              <w:pStyle w:val="PargrafodaLista"/>
              <w:spacing w:after="0"/>
              <w:ind w:left="0"/>
              <w:rPr>
                <w:rFonts w:ascii="Arial Narrow" w:hAnsi="Arial Narrow"/>
                <w:sz w:val="17"/>
                <w:szCs w:val="17"/>
              </w:rPr>
            </w:pPr>
            <w:r>
              <w:rPr>
                <w:rFonts w:ascii="Arial Narrow" w:hAnsi="Arial Narrow"/>
                <w:sz w:val="17"/>
                <w:szCs w:val="17"/>
              </w:rPr>
              <w:t>RF --</w:t>
            </w:r>
          </w:p>
        </w:tc>
        <w:tc>
          <w:tcPr>
            <w:tcW w:w="7907" w:type="dxa"/>
            <w:shd w:val="clear" w:color="auto" w:fill="auto"/>
            <w:tcMar>
              <w:left w:w="108" w:type="dxa"/>
            </w:tcMar>
          </w:tcPr>
          <w:p w:rsidR="00C249B7" w:rsidRDefault="00BE7872" w:rsidP="00D21A19">
            <w:pPr>
              <w:pStyle w:val="PargrafodaLista"/>
              <w:spacing w:after="0"/>
              <w:ind w:left="0"/>
              <w:rPr>
                <w:rFonts w:ascii="Arial Narrow" w:hAnsi="Arial Narrow"/>
                <w:sz w:val="17"/>
                <w:szCs w:val="17"/>
              </w:rPr>
            </w:pPr>
            <w:r>
              <w:rPr>
                <w:rFonts w:ascii="Arial Narrow" w:hAnsi="Arial Narrow"/>
                <w:sz w:val="17"/>
                <w:szCs w:val="17"/>
              </w:rPr>
              <w:t>[DESCRIÇÃO CLARA E OBJETIVA DO REQUISITO]</w:t>
            </w:r>
          </w:p>
        </w:tc>
      </w:tr>
      <w:tr w:rsidR="00C249B7" w:rsidTr="00D21A19">
        <w:tc>
          <w:tcPr>
            <w:tcW w:w="8720" w:type="dxa"/>
            <w:gridSpan w:val="2"/>
            <w:shd w:val="clear" w:color="auto" w:fill="F2F2F2" w:themeFill="background1" w:themeFillShade="F2"/>
            <w:tcMar>
              <w:left w:w="108" w:type="dxa"/>
            </w:tcMar>
          </w:tcPr>
          <w:p w:rsidR="00C249B7" w:rsidRDefault="00BE7872">
            <w:pPr>
              <w:pStyle w:val="PargrafodaLista"/>
              <w:spacing w:after="0"/>
              <w:ind w:left="0"/>
              <w:jc w:val="center"/>
              <w:rPr>
                <w:rFonts w:ascii="Arial Narrow" w:hAnsi="Arial Narrow"/>
                <w:b/>
                <w:sz w:val="17"/>
                <w:szCs w:val="17"/>
              </w:rPr>
            </w:pPr>
            <w:r>
              <w:rPr>
                <w:rFonts w:ascii="Arial Narrow" w:hAnsi="Arial Narrow"/>
                <w:b/>
                <w:sz w:val="17"/>
                <w:szCs w:val="17"/>
              </w:rPr>
              <w:t>REGRAS DE NEGÓCIO</w:t>
            </w:r>
          </w:p>
        </w:tc>
      </w:tr>
      <w:tr w:rsidR="00C249B7" w:rsidTr="00D21A19">
        <w:tc>
          <w:tcPr>
            <w:tcW w:w="8720" w:type="dxa"/>
            <w:gridSpan w:val="2"/>
            <w:shd w:val="clear" w:color="auto" w:fill="auto"/>
            <w:tcMar>
              <w:left w:w="108" w:type="dxa"/>
            </w:tcMar>
          </w:tcPr>
          <w:p w:rsidR="00C249B7" w:rsidRDefault="00BE7872">
            <w:pPr>
              <w:pStyle w:val="PargrafodaLista"/>
              <w:spacing w:after="0"/>
              <w:ind w:left="0"/>
              <w:jc w:val="center"/>
              <w:rPr>
                <w:rFonts w:ascii="Arial Narrow" w:hAnsi="Arial Narrow"/>
                <w:sz w:val="17"/>
                <w:szCs w:val="17"/>
              </w:rPr>
            </w:pPr>
            <w:r>
              <w:rPr>
                <w:rFonts w:ascii="Arial Narrow" w:hAnsi="Arial Narrow"/>
                <w:sz w:val="17"/>
                <w:szCs w:val="17"/>
              </w:rPr>
              <w:t>{condições e ações, fórmulas de cálculo, descrições de processamento de dados inerentes ao domínio do problema}</w:t>
            </w:r>
          </w:p>
        </w:tc>
      </w:tr>
      <w:tr w:rsidR="00D21A19" w:rsidTr="00D21A19">
        <w:tc>
          <w:tcPr>
            <w:tcW w:w="8720" w:type="dxa"/>
            <w:gridSpan w:val="2"/>
            <w:shd w:val="clear" w:color="auto" w:fill="BFBFBF" w:themeFill="background1" w:themeFillShade="BF"/>
            <w:tcMar>
              <w:left w:w="108" w:type="dxa"/>
            </w:tcMar>
          </w:tcPr>
          <w:p w:rsidR="00D21A19" w:rsidRDefault="00D21A19" w:rsidP="00D21A19">
            <w:pPr>
              <w:pStyle w:val="PargrafodaLista"/>
              <w:tabs>
                <w:tab w:val="left" w:pos="5084"/>
              </w:tabs>
              <w:spacing w:after="0"/>
              <w:ind w:left="0"/>
              <w:rPr>
                <w:rFonts w:ascii="Arial Narrow" w:hAnsi="Arial Narrow"/>
                <w:sz w:val="17"/>
                <w:szCs w:val="17"/>
              </w:rPr>
            </w:pPr>
            <w:r>
              <w:rPr>
                <w:rFonts w:ascii="Arial Narrow" w:hAnsi="Arial Narrow"/>
                <w:sz w:val="17"/>
                <w:szCs w:val="17"/>
              </w:rPr>
              <w:tab/>
            </w:r>
          </w:p>
        </w:tc>
      </w:tr>
      <w:tr w:rsidR="00D21A19" w:rsidTr="00BE7872">
        <w:tc>
          <w:tcPr>
            <w:tcW w:w="813" w:type="dxa"/>
            <w:shd w:val="clear" w:color="auto" w:fill="F2F2F2" w:themeFill="background1" w:themeFillShade="F2"/>
            <w:tcMar>
              <w:left w:w="108" w:type="dxa"/>
            </w:tcMar>
            <w:vAlign w:val="center"/>
          </w:tcPr>
          <w:p w:rsidR="00D21A19" w:rsidRDefault="00D21A19" w:rsidP="00BE7872">
            <w:pPr>
              <w:pStyle w:val="PargrafodaLista"/>
              <w:spacing w:after="0"/>
              <w:ind w:left="0"/>
              <w:jc w:val="center"/>
              <w:rPr>
                <w:rFonts w:ascii="Arial Narrow" w:hAnsi="Arial Narrow"/>
                <w:b/>
                <w:sz w:val="17"/>
                <w:szCs w:val="17"/>
              </w:rPr>
            </w:pPr>
            <w:r>
              <w:rPr>
                <w:rFonts w:ascii="Arial Narrow" w:hAnsi="Arial Narrow"/>
                <w:b/>
                <w:sz w:val="17"/>
                <w:szCs w:val="17"/>
              </w:rPr>
              <w:t>ID</w:t>
            </w:r>
          </w:p>
        </w:tc>
        <w:tc>
          <w:tcPr>
            <w:tcW w:w="7907" w:type="dxa"/>
            <w:shd w:val="clear" w:color="auto" w:fill="F2F2F2" w:themeFill="background1" w:themeFillShade="F2"/>
            <w:tcMar>
              <w:left w:w="108" w:type="dxa"/>
            </w:tcMar>
            <w:vAlign w:val="center"/>
          </w:tcPr>
          <w:p w:rsidR="00D21A19" w:rsidRDefault="00D21A19" w:rsidP="00BE7872">
            <w:pPr>
              <w:pStyle w:val="PargrafodaLista"/>
              <w:spacing w:after="0"/>
              <w:ind w:left="0"/>
              <w:jc w:val="center"/>
              <w:rPr>
                <w:rFonts w:ascii="Arial Narrow" w:hAnsi="Arial Narrow"/>
                <w:b/>
                <w:sz w:val="17"/>
                <w:szCs w:val="17"/>
              </w:rPr>
            </w:pPr>
            <w:r>
              <w:rPr>
                <w:rFonts w:ascii="Arial Narrow" w:hAnsi="Arial Narrow"/>
                <w:b/>
                <w:sz w:val="17"/>
                <w:szCs w:val="17"/>
              </w:rPr>
              <w:t>REQUISITO NÃO FUNCIONAL</w:t>
            </w:r>
          </w:p>
        </w:tc>
      </w:tr>
      <w:tr w:rsidR="00D21A19" w:rsidTr="00BE7872">
        <w:tc>
          <w:tcPr>
            <w:tcW w:w="813" w:type="dxa"/>
            <w:shd w:val="clear" w:color="auto" w:fill="FFFFFF" w:themeFill="background1"/>
            <w:tcMar>
              <w:left w:w="108" w:type="dxa"/>
            </w:tcMar>
          </w:tcPr>
          <w:p w:rsidR="00D21A19" w:rsidRDefault="00D21A19" w:rsidP="00BE7872">
            <w:pPr>
              <w:pStyle w:val="PargrafodaLista"/>
              <w:spacing w:after="0"/>
              <w:ind w:left="0"/>
              <w:rPr>
                <w:rFonts w:ascii="Arial Narrow" w:hAnsi="Arial Narrow"/>
                <w:sz w:val="17"/>
                <w:szCs w:val="17"/>
              </w:rPr>
            </w:pPr>
            <w:r>
              <w:rPr>
                <w:rFonts w:ascii="Arial Narrow" w:hAnsi="Arial Narrow"/>
                <w:sz w:val="17"/>
                <w:szCs w:val="17"/>
              </w:rPr>
              <w:t>RF 01</w:t>
            </w:r>
          </w:p>
        </w:tc>
        <w:tc>
          <w:tcPr>
            <w:tcW w:w="7907" w:type="dxa"/>
            <w:shd w:val="clear" w:color="auto" w:fill="auto"/>
            <w:tcMar>
              <w:left w:w="108" w:type="dxa"/>
            </w:tcMar>
          </w:tcPr>
          <w:p w:rsidR="00D21A19" w:rsidRDefault="00D21A19" w:rsidP="00BE7872">
            <w:pPr>
              <w:pStyle w:val="PargrafodaLista"/>
              <w:spacing w:after="0"/>
              <w:ind w:left="0"/>
              <w:rPr>
                <w:rFonts w:ascii="Arial Narrow" w:hAnsi="Arial Narrow"/>
                <w:sz w:val="17"/>
                <w:szCs w:val="17"/>
              </w:rPr>
            </w:pPr>
            <w:r>
              <w:rPr>
                <w:rFonts w:ascii="Arial Narrow" w:hAnsi="Arial Narrow"/>
                <w:sz w:val="17"/>
                <w:szCs w:val="17"/>
              </w:rPr>
              <w:t>Método de controle e restrição de usuários.</w:t>
            </w:r>
          </w:p>
        </w:tc>
      </w:tr>
      <w:tr w:rsidR="00D21A19" w:rsidTr="00BE7872">
        <w:tc>
          <w:tcPr>
            <w:tcW w:w="8720" w:type="dxa"/>
            <w:gridSpan w:val="2"/>
            <w:shd w:val="clear" w:color="auto" w:fill="F2F2F2" w:themeFill="background1" w:themeFillShade="F2"/>
            <w:tcMar>
              <w:left w:w="108" w:type="dxa"/>
            </w:tcMar>
          </w:tcPr>
          <w:p w:rsidR="00D21A19" w:rsidRDefault="00D21A19" w:rsidP="00BE7872">
            <w:pPr>
              <w:pStyle w:val="PargrafodaLista"/>
              <w:spacing w:after="0"/>
              <w:ind w:left="0"/>
              <w:jc w:val="center"/>
              <w:rPr>
                <w:rFonts w:ascii="Arial Narrow" w:hAnsi="Arial Narrow"/>
                <w:b/>
                <w:sz w:val="17"/>
                <w:szCs w:val="17"/>
              </w:rPr>
            </w:pPr>
            <w:r>
              <w:rPr>
                <w:rFonts w:ascii="Arial Narrow" w:hAnsi="Arial Narrow"/>
                <w:b/>
                <w:sz w:val="17"/>
                <w:szCs w:val="17"/>
              </w:rPr>
              <w:t>REGRAS DE NEGÓCIO</w:t>
            </w:r>
          </w:p>
        </w:tc>
      </w:tr>
      <w:tr w:rsidR="00D21A19" w:rsidTr="00BE7872">
        <w:tc>
          <w:tcPr>
            <w:tcW w:w="8720" w:type="dxa"/>
            <w:gridSpan w:val="2"/>
            <w:shd w:val="clear" w:color="auto" w:fill="auto"/>
            <w:tcMar>
              <w:left w:w="108" w:type="dxa"/>
            </w:tcMar>
          </w:tcPr>
          <w:p w:rsidR="00D21A19" w:rsidRDefault="00D21A19" w:rsidP="00BE7872">
            <w:pPr>
              <w:pStyle w:val="PargrafodaLista"/>
              <w:spacing w:after="0"/>
              <w:ind w:left="0"/>
              <w:jc w:val="center"/>
              <w:rPr>
                <w:rFonts w:ascii="Arial Narrow" w:hAnsi="Arial Narrow"/>
                <w:sz w:val="17"/>
                <w:szCs w:val="17"/>
              </w:rPr>
            </w:pPr>
            <w:r>
              <w:rPr>
                <w:rFonts w:ascii="Arial Narrow" w:hAnsi="Arial Narrow"/>
                <w:sz w:val="17"/>
                <w:szCs w:val="17"/>
              </w:rPr>
              <w:t>Para o módulo será necessário informação de nome de usuário ou apelido e senha.</w:t>
            </w:r>
          </w:p>
        </w:tc>
      </w:tr>
      <w:tr w:rsidR="00D21A19" w:rsidTr="00D21A19">
        <w:tc>
          <w:tcPr>
            <w:tcW w:w="8720" w:type="dxa"/>
            <w:gridSpan w:val="2"/>
            <w:shd w:val="clear" w:color="auto" w:fill="BFBFBF" w:themeFill="background1" w:themeFillShade="BF"/>
            <w:tcMar>
              <w:left w:w="108" w:type="dxa"/>
            </w:tcMar>
          </w:tcPr>
          <w:p w:rsidR="00D21A19" w:rsidRDefault="00D21A19" w:rsidP="00BE7872">
            <w:pPr>
              <w:pStyle w:val="PargrafodaLista"/>
              <w:spacing w:after="0"/>
              <w:ind w:left="0"/>
              <w:jc w:val="center"/>
              <w:rPr>
                <w:rFonts w:ascii="Arial Narrow" w:hAnsi="Arial Narrow"/>
                <w:sz w:val="17"/>
                <w:szCs w:val="17"/>
              </w:rPr>
            </w:pPr>
          </w:p>
        </w:tc>
      </w:tr>
      <w:tr w:rsidR="00D21A19" w:rsidTr="00BE7872">
        <w:tc>
          <w:tcPr>
            <w:tcW w:w="813" w:type="dxa"/>
            <w:shd w:val="clear" w:color="auto" w:fill="F2F2F2" w:themeFill="background1" w:themeFillShade="F2"/>
            <w:tcMar>
              <w:left w:w="108" w:type="dxa"/>
            </w:tcMar>
            <w:vAlign w:val="center"/>
          </w:tcPr>
          <w:p w:rsidR="00D21A19" w:rsidRDefault="00D21A19" w:rsidP="00BE7872">
            <w:pPr>
              <w:pStyle w:val="PargrafodaLista"/>
              <w:spacing w:after="0"/>
              <w:ind w:left="0"/>
              <w:jc w:val="center"/>
              <w:rPr>
                <w:rFonts w:ascii="Arial Narrow" w:hAnsi="Arial Narrow"/>
                <w:b/>
                <w:sz w:val="17"/>
                <w:szCs w:val="17"/>
              </w:rPr>
            </w:pPr>
            <w:r>
              <w:rPr>
                <w:rFonts w:ascii="Arial Narrow" w:hAnsi="Arial Narrow"/>
                <w:b/>
                <w:sz w:val="17"/>
                <w:szCs w:val="17"/>
              </w:rPr>
              <w:t>ID</w:t>
            </w:r>
          </w:p>
        </w:tc>
        <w:tc>
          <w:tcPr>
            <w:tcW w:w="7907" w:type="dxa"/>
            <w:shd w:val="clear" w:color="auto" w:fill="F2F2F2" w:themeFill="background1" w:themeFillShade="F2"/>
            <w:tcMar>
              <w:left w:w="108" w:type="dxa"/>
            </w:tcMar>
            <w:vAlign w:val="center"/>
          </w:tcPr>
          <w:p w:rsidR="00D21A19" w:rsidRDefault="00D21A19" w:rsidP="00BE7872">
            <w:pPr>
              <w:pStyle w:val="PargrafodaLista"/>
              <w:spacing w:after="0"/>
              <w:ind w:left="0"/>
              <w:jc w:val="center"/>
              <w:rPr>
                <w:rFonts w:ascii="Arial Narrow" w:hAnsi="Arial Narrow"/>
                <w:b/>
                <w:sz w:val="17"/>
                <w:szCs w:val="17"/>
              </w:rPr>
            </w:pPr>
            <w:r>
              <w:rPr>
                <w:rFonts w:ascii="Arial Narrow" w:hAnsi="Arial Narrow"/>
                <w:b/>
                <w:sz w:val="17"/>
                <w:szCs w:val="17"/>
              </w:rPr>
              <w:t>REQUISITO NÃO FUNCIONAL</w:t>
            </w:r>
          </w:p>
        </w:tc>
      </w:tr>
      <w:tr w:rsidR="00D21A19" w:rsidTr="00BE7872">
        <w:tc>
          <w:tcPr>
            <w:tcW w:w="813" w:type="dxa"/>
            <w:shd w:val="clear" w:color="auto" w:fill="FFFFFF" w:themeFill="background1"/>
            <w:tcMar>
              <w:left w:w="108" w:type="dxa"/>
            </w:tcMar>
          </w:tcPr>
          <w:p w:rsidR="00D21A19" w:rsidRDefault="00D21A19" w:rsidP="00BE7872">
            <w:pPr>
              <w:pStyle w:val="PargrafodaLista"/>
              <w:spacing w:after="0"/>
              <w:ind w:left="0"/>
              <w:rPr>
                <w:rFonts w:ascii="Arial Narrow" w:hAnsi="Arial Narrow"/>
                <w:sz w:val="17"/>
                <w:szCs w:val="17"/>
              </w:rPr>
            </w:pPr>
            <w:r>
              <w:rPr>
                <w:rFonts w:ascii="Arial Narrow" w:hAnsi="Arial Narrow"/>
                <w:sz w:val="17"/>
                <w:szCs w:val="17"/>
              </w:rPr>
              <w:t>RF 02</w:t>
            </w:r>
          </w:p>
        </w:tc>
        <w:tc>
          <w:tcPr>
            <w:tcW w:w="7907" w:type="dxa"/>
            <w:shd w:val="clear" w:color="auto" w:fill="auto"/>
            <w:tcMar>
              <w:left w:w="108" w:type="dxa"/>
            </w:tcMar>
          </w:tcPr>
          <w:p w:rsidR="00D21A19" w:rsidRDefault="00D21A19" w:rsidP="00BE7872">
            <w:pPr>
              <w:pStyle w:val="PargrafodaLista"/>
              <w:spacing w:after="0"/>
              <w:ind w:left="0"/>
              <w:rPr>
                <w:rFonts w:ascii="Arial Narrow" w:hAnsi="Arial Narrow"/>
                <w:sz w:val="17"/>
                <w:szCs w:val="17"/>
              </w:rPr>
            </w:pPr>
            <w:r>
              <w:rPr>
                <w:rFonts w:ascii="Arial Narrow" w:hAnsi="Arial Narrow"/>
                <w:sz w:val="17"/>
                <w:szCs w:val="17"/>
              </w:rPr>
              <w:t xml:space="preserve">Cadastro e Reabertura (Caso o projeto por algum motivo precise ser reaberto) de </w:t>
            </w:r>
            <w:proofErr w:type="gramStart"/>
            <w:r>
              <w:rPr>
                <w:rFonts w:ascii="Arial Narrow" w:hAnsi="Arial Narrow"/>
                <w:sz w:val="17"/>
                <w:szCs w:val="17"/>
              </w:rPr>
              <w:t>cada projeto contida no contexto do cliente</w:t>
            </w:r>
            <w:proofErr w:type="gramEnd"/>
            <w:r>
              <w:rPr>
                <w:rFonts w:ascii="Arial Narrow" w:hAnsi="Arial Narrow"/>
                <w:sz w:val="17"/>
                <w:szCs w:val="17"/>
              </w:rPr>
              <w:t>.</w:t>
            </w:r>
          </w:p>
        </w:tc>
      </w:tr>
      <w:tr w:rsidR="00D21A19" w:rsidTr="00BE7872">
        <w:tc>
          <w:tcPr>
            <w:tcW w:w="8720" w:type="dxa"/>
            <w:gridSpan w:val="2"/>
            <w:shd w:val="clear" w:color="auto" w:fill="F2F2F2" w:themeFill="background1" w:themeFillShade="F2"/>
            <w:tcMar>
              <w:left w:w="108" w:type="dxa"/>
            </w:tcMar>
          </w:tcPr>
          <w:p w:rsidR="00D21A19" w:rsidRDefault="00D21A19" w:rsidP="00BE7872">
            <w:pPr>
              <w:pStyle w:val="PargrafodaLista"/>
              <w:spacing w:after="0"/>
              <w:ind w:left="0"/>
              <w:jc w:val="center"/>
              <w:rPr>
                <w:rFonts w:ascii="Arial Narrow" w:hAnsi="Arial Narrow"/>
                <w:b/>
                <w:sz w:val="17"/>
                <w:szCs w:val="17"/>
              </w:rPr>
            </w:pPr>
            <w:r>
              <w:rPr>
                <w:rFonts w:ascii="Arial Narrow" w:hAnsi="Arial Narrow"/>
                <w:b/>
                <w:sz w:val="17"/>
                <w:szCs w:val="17"/>
              </w:rPr>
              <w:t>REGRAS DE NEGÓCIO</w:t>
            </w:r>
          </w:p>
        </w:tc>
      </w:tr>
      <w:tr w:rsidR="00D21A19" w:rsidTr="00BE7872">
        <w:tc>
          <w:tcPr>
            <w:tcW w:w="8720" w:type="dxa"/>
            <w:gridSpan w:val="2"/>
            <w:shd w:val="clear" w:color="auto" w:fill="auto"/>
            <w:tcMar>
              <w:left w:w="108" w:type="dxa"/>
            </w:tcMar>
          </w:tcPr>
          <w:p w:rsidR="00D21A19" w:rsidRDefault="003E1188" w:rsidP="003E1188">
            <w:pPr>
              <w:pStyle w:val="PargrafodaLista"/>
              <w:spacing w:after="0"/>
              <w:ind w:left="0"/>
              <w:jc w:val="center"/>
              <w:rPr>
                <w:rFonts w:ascii="Arial Narrow" w:hAnsi="Arial Narrow"/>
                <w:sz w:val="17"/>
                <w:szCs w:val="17"/>
              </w:rPr>
            </w:pPr>
            <w:r>
              <w:rPr>
                <w:rFonts w:ascii="Arial Narrow" w:hAnsi="Arial Narrow"/>
                <w:sz w:val="17"/>
                <w:szCs w:val="17"/>
              </w:rPr>
              <w:t>Somente o ADM pode criar um Projeto e Somente oADM e SM daquele projeto podem Reabri-lo.</w:t>
            </w:r>
          </w:p>
        </w:tc>
      </w:tr>
      <w:tr w:rsidR="003E1188" w:rsidTr="003E1188">
        <w:tc>
          <w:tcPr>
            <w:tcW w:w="8720" w:type="dxa"/>
            <w:gridSpan w:val="2"/>
            <w:shd w:val="clear" w:color="auto" w:fill="BFBFBF" w:themeFill="background1" w:themeFillShade="BF"/>
            <w:tcMar>
              <w:left w:w="108" w:type="dxa"/>
            </w:tcMar>
          </w:tcPr>
          <w:p w:rsidR="003E1188" w:rsidRDefault="003E1188" w:rsidP="003E1188">
            <w:pPr>
              <w:pStyle w:val="PargrafodaLista"/>
              <w:spacing w:after="0"/>
              <w:ind w:left="0"/>
              <w:jc w:val="center"/>
              <w:rPr>
                <w:rFonts w:ascii="Arial Narrow" w:hAnsi="Arial Narrow"/>
                <w:sz w:val="17"/>
                <w:szCs w:val="17"/>
              </w:rPr>
            </w:pPr>
          </w:p>
          <w:p w:rsidR="003E1188" w:rsidRDefault="003E1188" w:rsidP="003E1188">
            <w:pPr>
              <w:pStyle w:val="PargrafodaLista"/>
              <w:spacing w:after="0"/>
              <w:ind w:left="0"/>
              <w:jc w:val="center"/>
              <w:rPr>
                <w:rFonts w:ascii="Arial Narrow" w:hAnsi="Arial Narrow"/>
                <w:sz w:val="17"/>
                <w:szCs w:val="17"/>
              </w:rPr>
            </w:pPr>
          </w:p>
        </w:tc>
      </w:tr>
      <w:tr w:rsidR="003E1188" w:rsidTr="00BE7872">
        <w:tc>
          <w:tcPr>
            <w:tcW w:w="813" w:type="dxa"/>
            <w:shd w:val="clear" w:color="auto" w:fill="F2F2F2" w:themeFill="background1" w:themeFillShade="F2"/>
            <w:tcMar>
              <w:left w:w="108" w:type="dxa"/>
            </w:tcMar>
            <w:vAlign w:val="center"/>
          </w:tcPr>
          <w:p w:rsidR="003E1188" w:rsidRDefault="003E1188" w:rsidP="00BE7872">
            <w:pPr>
              <w:pStyle w:val="PargrafodaLista"/>
              <w:spacing w:after="0"/>
              <w:ind w:left="0"/>
              <w:jc w:val="center"/>
              <w:rPr>
                <w:rFonts w:ascii="Arial Narrow" w:hAnsi="Arial Narrow"/>
                <w:b/>
                <w:sz w:val="17"/>
                <w:szCs w:val="17"/>
              </w:rPr>
            </w:pPr>
            <w:r>
              <w:rPr>
                <w:rFonts w:ascii="Arial Narrow" w:hAnsi="Arial Narrow"/>
                <w:b/>
                <w:sz w:val="17"/>
                <w:szCs w:val="17"/>
              </w:rPr>
              <w:lastRenderedPageBreak/>
              <w:t>ID</w:t>
            </w:r>
          </w:p>
        </w:tc>
        <w:tc>
          <w:tcPr>
            <w:tcW w:w="7907" w:type="dxa"/>
            <w:shd w:val="clear" w:color="auto" w:fill="F2F2F2" w:themeFill="background1" w:themeFillShade="F2"/>
            <w:tcMar>
              <w:left w:w="108" w:type="dxa"/>
            </w:tcMar>
            <w:vAlign w:val="center"/>
          </w:tcPr>
          <w:p w:rsidR="003E1188" w:rsidRDefault="003E1188" w:rsidP="00B97B50">
            <w:pPr>
              <w:pStyle w:val="PargrafodaLista"/>
              <w:spacing w:after="0"/>
              <w:ind w:left="0"/>
              <w:jc w:val="center"/>
              <w:rPr>
                <w:rFonts w:ascii="Arial Narrow" w:hAnsi="Arial Narrow"/>
                <w:b/>
                <w:sz w:val="17"/>
                <w:szCs w:val="17"/>
              </w:rPr>
            </w:pPr>
            <w:r>
              <w:rPr>
                <w:rFonts w:ascii="Arial Narrow" w:hAnsi="Arial Narrow"/>
                <w:b/>
                <w:sz w:val="17"/>
                <w:szCs w:val="17"/>
              </w:rPr>
              <w:t>REQUISITO FUNCIONAL</w:t>
            </w:r>
          </w:p>
        </w:tc>
      </w:tr>
      <w:tr w:rsidR="003E1188" w:rsidTr="00BE7872">
        <w:tc>
          <w:tcPr>
            <w:tcW w:w="813" w:type="dxa"/>
            <w:shd w:val="clear" w:color="auto" w:fill="FFFFFF" w:themeFill="background1"/>
            <w:tcMar>
              <w:left w:w="108" w:type="dxa"/>
            </w:tcMar>
          </w:tcPr>
          <w:p w:rsidR="003E1188" w:rsidRDefault="003E1188" w:rsidP="003E1188">
            <w:pPr>
              <w:pStyle w:val="PargrafodaLista"/>
              <w:spacing w:after="0"/>
              <w:ind w:left="0"/>
              <w:rPr>
                <w:rFonts w:ascii="Arial Narrow" w:hAnsi="Arial Narrow"/>
                <w:sz w:val="17"/>
                <w:szCs w:val="17"/>
              </w:rPr>
            </w:pPr>
            <w:r>
              <w:rPr>
                <w:rFonts w:ascii="Arial Narrow" w:hAnsi="Arial Narrow"/>
                <w:sz w:val="17"/>
                <w:szCs w:val="17"/>
              </w:rPr>
              <w:t>RF 03</w:t>
            </w:r>
          </w:p>
        </w:tc>
        <w:tc>
          <w:tcPr>
            <w:tcW w:w="7907" w:type="dxa"/>
            <w:shd w:val="clear" w:color="auto" w:fill="auto"/>
            <w:tcMar>
              <w:left w:w="108" w:type="dxa"/>
            </w:tcMar>
          </w:tcPr>
          <w:p w:rsidR="003E1188" w:rsidRDefault="00D15BCF" w:rsidP="00D15BCF">
            <w:pPr>
              <w:pStyle w:val="PargrafodaLista"/>
              <w:spacing w:after="0"/>
              <w:ind w:left="0"/>
              <w:rPr>
                <w:rFonts w:ascii="Arial Narrow" w:hAnsi="Arial Narrow"/>
                <w:sz w:val="17"/>
                <w:szCs w:val="17"/>
              </w:rPr>
            </w:pPr>
            <w:r>
              <w:rPr>
                <w:rFonts w:ascii="Arial Narrow" w:hAnsi="Arial Narrow"/>
                <w:sz w:val="17"/>
                <w:szCs w:val="17"/>
              </w:rPr>
              <w:t>Cadastro de um usuário do sistema e não de apenas um projeto específico</w:t>
            </w:r>
          </w:p>
        </w:tc>
      </w:tr>
      <w:tr w:rsidR="003E1188" w:rsidTr="00BE7872">
        <w:tc>
          <w:tcPr>
            <w:tcW w:w="8720" w:type="dxa"/>
            <w:gridSpan w:val="2"/>
            <w:shd w:val="clear" w:color="auto" w:fill="F2F2F2" w:themeFill="background1" w:themeFillShade="F2"/>
            <w:tcMar>
              <w:left w:w="108" w:type="dxa"/>
            </w:tcMar>
          </w:tcPr>
          <w:p w:rsidR="003E1188" w:rsidRDefault="003E1188" w:rsidP="00BE7872">
            <w:pPr>
              <w:pStyle w:val="PargrafodaLista"/>
              <w:spacing w:after="0"/>
              <w:ind w:left="0"/>
              <w:jc w:val="center"/>
              <w:rPr>
                <w:rFonts w:ascii="Arial Narrow" w:hAnsi="Arial Narrow"/>
                <w:b/>
                <w:sz w:val="17"/>
                <w:szCs w:val="17"/>
              </w:rPr>
            </w:pPr>
            <w:r>
              <w:rPr>
                <w:rFonts w:ascii="Arial Narrow" w:hAnsi="Arial Narrow"/>
                <w:b/>
                <w:sz w:val="17"/>
                <w:szCs w:val="17"/>
              </w:rPr>
              <w:t>REGRAS DE NEGÓCIO</w:t>
            </w:r>
          </w:p>
        </w:tc>
      </w:tr>
      <w:tr w:rsidR="003E1188" w:rsidTr="00BE7872">
        <w:tc>
          <w:tcPr>
            <w:tcW w:w="8720" w:type="dxa"/>
            <w:gridSpan w:val="2"/>
            <w:shd w:val="clear" w:color="auto" w:fill="auto"/>
            <w:tcMar>
              <w:left w:w="108" w:type="dxa"/>
            </w:tcMar>
          </w:tcPr>
          <w:p w:rsidR="003E1188" w:rsidRDefault="007A4B7C" w:rsidP="00BE7872">
            <w:pPr>
              <w:pStyle w:val="PargrafodaLista"/>
              <w:spacing w:after="0"/>
              <w:ind w:left="0"/>
              <w:jc w:val="center"/>
              <w:rPr>
                <w:rFonts w:ascii="Arial Narrow" w:hAnsi="Arial Narrow"/>
                <w:sz w:val="17"/>
                <w:szCs w:val="17"/>
              </w:rPr>
            </w:pPr>
            <w:r>
              <w:rPr>
                <w:rFonts w:ascii="Arial Narrow" w:hAnsi="Arial Narrow"/>
                <w:sz w:val="17"/>
                <w:szCs w:val="17"/>
              </w:rPr>
              <w:t>Um mesmo usuário pode estar em mais de um projeto e exercendo funções diferentes (SM, PO, Team: Desenvolvedor, Testador, Design gráfico, Gerente do projeto;).</w:t>
            </w:r>
          </w:p>
        </w:tc>
      </w:tr>
      <w:tr w:rsidR="007A4B7C" w:rsidTr="007A4B7C">
        <w:tc>
          <w:tcPr>
            <w:tcW w:w="8720" w:type="dxa"/>
            <w:gridSpan w:val="2"/>
            <w:shd w:val="clear" w:color="auto" w:fill="BFBFBF" w:themeFill="background1" w:themeFillShade="BF"/>
            <w:tcMar>
              <w:left w:w="108" w:type="dxa"/>
            </w:tcMar>
          </w:tcPr>
          <w:p w:rsidR="007A4B7C" w:rsidRDefault="007A4B7C" w:rsidP="00BE7872">
            <w:pPr>
              <w:pStyle w:val="PargrafodaLista"/>
              <w:spacing w:after="0"/>
              <w:ind w:left="0"/>
              <w:jc w:val="center"/>
              <w:rPr>
                <w:rFonts w:ascii="Arial Narrow" w:hAnsi="Arial Narrow"/>
                <w:sz w:val="17"/>
                <w:szCs w:val="17"/>
              </w:rPr>
            </w:pPr>
          </w:p>
        </w:tc>
      </w:tr>
      <w:tr w:rsidR="007A4B7C" w:rsidTr="00BE7872">
        <w:tc>
          <w:tcPr>
            <w:tcW w:w="813" w:type="dxa"/>
            <w:shd w:val="clear" w:color="auto" w:fill="F2F2F2" w:themeFill="background1" w:themeFillShade="F2"/>
            <w:tcMar>
              <w:left w:w="108" w:type="dxa"/>
            </w:tcMar>
            <w:vAlign w:val="center"/>
          </w:tcPr>
          <w:p w:rsidR="007A4B7C" w:rsidRDefault="007A4B7C" w:rsidP="00BE7872">
            <w:pPr>
              <w:pStyle w:val="PargrafodaLista"/>
              <w:spacing w:after="0"/>
              <w:ind w:left="0"/>
              <w:jc w:val="center"/>
              <w:rPr>
                <w:rFonts w:ascii="Arial Narrow" w:hAnsi="Arial Narrow"/>
                <w:b/>
                <w:sz w:val="17"/>
                <w:szCs w:val="17"/>
              </w:rPr>
            </w:pPr>
            <w:r>
              <w:rPr>
                <w:rFonts w:ascii="Arial Narrow" w:hAnsi="Arial Narrow"/>
                <w:b/>
                <w:sz w:val="17"/>
                <w:szCs w:val="17"/>
              </w:rPr>
              <w:t>ID</w:t>
            </w:r>
          </w:p>
        </w:tc>
        <w:tc>
          <w:tcPr>
            <w:tcW w:w="7907" w:type="dxa"/>
            <w:shd w:val="clear" w:color="auto" w:fill="F2F2F2" w:themeFill="background1" w:themeFillShade="F2"/>
            <w:tcMar>
              <w:left w:w="108" w:type="dxa"/>
            </w:tcMar>
            <w:vAlign w:val="center"/>
          </w:tcPr>
          <w:p w:rsidR="007A4B7C" w:rsidRDefault="00B97B50" w:rsidP="00BE7872">
            <w:pPr>
              <w:pStyle w:val="PargrafodaLista"/>
              <w:spacing w:after="0"/>
              <w:ind w:left="0"/>
              <w:jc w:val="center"/>
              <w:rPr>
                <w:rFonts w:ascii="Arial Narrow" w:hAnsi="Arial Narrow"/>
                <w:b/>
                <w:sz w:val="17"/>
                <w:szCs w:val="17"/>
              </w:rPr>
            </w:pPr>
            <w:r>
              <w:rPr>
                <w:rFonts w:ascii="Arial Narrow" w:hAnsi="Arial Narrow"/>
                <w:b/>
                <w:sz w:val="17"/>
                <w:szCs w:val="17"/>
              </w:rPr>
              <w:t>REQUISITO FUNCIONAL</w:t>
            </w:r>
          </w:p>
        </w:tc>
      </w:tr>
      <w:tr w:rsidR="007A4B7C" w:rsidTr="00BE7872">
        <w:tc>
          <w:tcPr>
            <w:tcW w:w="813" w:type="dxa"/>
            <w:shd w:val="clear" w:color="auto" w:fill="FFFFFF" w:themeFill="background1"/>
            <w:tcMar>
              <w:left w:w="108" w:type="dxa"/>
            </w:tcMar>
          </w:tcPr>
          <w:p w:rsidR="007A4B7C" w:rsidRDefault="007A4B7C" w:rsidP="00BE7872">
            <w:pPr>
              <w:pStyle w:val="PargrafodaLista"/>
              <w:spacing w:after="0"/>
              <w:ind w:left="0"/>
              <w:rPr>
                <w:rFonts w:ascii="Arial Narrow" w:hAnsi="Arial Narrow"/>
                <w:sz w:val="17"/>
                <w:szCs w:val="17"/>
              </w:rPr>
            </w:pPr>
            <w:r>
              <w:rPr>
                <w:rFonts w:ascii="Arial Narrow" w:hAnsi="Arial Narrow"/>
                <w:sz w:val="17"/>
                <w:szCs w:val="17"/>
              </w:rPr>
              <w:t>RF 04</w:t>
            </w:r>
          </w:p>
        </w:tc>
        <w:tc>
          <w:tcPr>
            <w:tcW w:w="7907" w:type="dxa"/>
            <w:shd w:val="clear" w:color="auto" w:fill="auto"/>
            <w:tcMar>
              <w:left w:w="108" w:type="dxa"/>
            </w:tcMar>
          </w:tcPr>
          <w:p w:rsidR="007A4B7C" w:rsidRDefault="001F7697" w:rsidP="00935814">
            <w:pPr>
              <w:pStyle w:val="PargrafodaLista"/>
              <w:spacing w:after="0"/>
              <w:ind w:left="0"/>
              <w:rPr>
                <w:rFonts w:ascii="Arial Narrow" w:hAnsi="Arial Narrow"/>
                <w:sz w:val="17"/>
                <w:szCs w:val="17"/>
              </w:rPr>
            </w:pPr>
            <w:r>
              <w:rPr>
                <w:rFonts w:ascii="Arial Narrow" w:hAnsi="Arial Narrow"/>
                <w:sz w:val="17"/>
                <w:szCs w:val="17"/>
              </w:rPr>
              <w:t xml:space="preserve">Criação dos itens do </w:t>
            </w:r>
            <w:proofErr w:type="spellStart"/>
            <w:r>
              <w:rPr>
                <w:rFonts w:ascii="Arial Narrow" w:hAnsi="Arial Narrow"/>
                <w:sz w:val="17"/>
                <w:szCs w:val="17"/>
              </w:rPr>
              <w:t>ProductBacklog</w:t>
            </w:r>
            <w:proofErr w:type="spellEnd"/>
            <w:r>
              <w:rPr>
                <w:rFonts w:ascii="Arial Narrow" w:hAnsi="Arial Narrow"/>
                <w:sz w:val="17"/>
                <w:szCs w:val="17"/>
              </w:rPr>
              <w:t xml:space="preserve"> pode ser uma Sprint, Alguma revisão ou Algum outro tipo de </w:t>
            </w:r>
            <w:r w:rsidR="00935814">
              <w:rPr>
                <w:rFonts w:ascii="Arial Narrow" w:hAnsi="Arial Narrow"/>
                <w:sz w:val="17"/>
                <w:szCs w:val="17"/>
              </w:rPr>
              <w:t>Tarefa.</w:t>
            </w:r>
          </w:p>
        </w:tc>
      </w:tr>
      <w:tr w:rsidR="007A4B7C" w:rsidTr="00BE7872">
        <w:tc>
          <w:tcPr>
            <w:tcW w:w="8720" w:type="dxa"/>
            <w:gridSpan w:val="2"/>
            <w:shd w:val="clear" w:color="auto" w:fill="F2F2F2" w:themeFill="background1" w:themeFillShade="F2"/>
            <w:tcMar>
              <w:left w:w="108" w:type="dxa"/>
            </w:tcMar>
          </w:tcPr>
          <w:p w:rsidR="007A4B7C" w:rsidRDefault="007A4B7C" w:rsidP="00BE7872">
            <w:pPr>
              <w:pStyle w:val="PargrafodaLista"/>
              <w:spacing w:after="0"/>
              <w:ind w:left="0"/>
              <w:jc w:val="center"/>
              <w:rPr>
                <w:rFonts w:ascii="Arial Narrow" w:hAnsi="Arial Narrow"/>
                <w:b/>
                <w:sz w:val="17"/>
                <w:szCs w:val="17"/>
              </w:rPr>
            </w:pPr>
            <w:r>
              <w:rPr>
                <w:rFonts w:ascii="Arial Narrow" w:hAnsi="Arial Narrow"/>
                <w:b/>
                <w:sz w:val="17"/>
                <w:szCs w:val="17"/>
              </w:rPr>
              <w:t>REGRAS DE NEGÓCIO</w:t>
            </w:r>
          </w:p>
        </w:tc>
      </w:tr>
      <w:tr w:rsidR="007A4B7C" w:rsidTr="00BE7872">
        <w:tc>
          <w:tcPr>
            <w:tcW w:w="8720" w:type="dxa"/>
            <w:gridSpan w:val="2"/>
            <w:shd w:val="clear" w:color="auto" w:fill="auto"/>
            <w:tcMar>
              <w:left w:w="108" w:type="dxa"/>
            </w:tcMar>
          </w:tcPr>
          <w:p w:rsidR="007A4B7C" w:rsidRDefault="001F7697" w:rsidP="00BE7872">
            <w:pPr>
              <w:pStyle w:val="PargrafodaLista"/>
              <w:spacing w:after="0"/>
              <w:ind w:left="0"/>
              <w:jc w:val="center"/>
              <w:rPr>
                <w:rFonts w:ascii="Arial Narrow" w:hAnsi="Arial Narrow"/>
                <w:sz w:val="17"/>
                <w:szCs w:val="17"/>
              </w:rPr>
            </w:pPr>
            <w:r>
              <w:rPr>
                <w:rFonts w:ascii="Arial Narrow" w:hAnsi="Arial Narrow"/>
                <w:sz w:val="17"/>
                <w:szCs w:val="17"/>
              </w:rPr>
              <w:t xml:space="preserve">Cada item criado deve ter </w:t>
            </w:r>
            <w:proofErr w:type="gramStart"/>
            <w:r>
              <w:rPr>
                <w:rFonts w:ascii="Arial Narrow" w:hAnsi="Arial Narrow"/>
                <w:sz w:val="17"/>
                <w:szCs w:val="17"/>
              </w:rPr>
              <w:t>um ordem</w:t>
            </w:r>
            <w:proofErr w:type="gramEnd"/>
            <w:r>
              <w:rPr>
                <w:rFonts w:ascii="Arial Narrow" w:hAnsi="Arial Narrow"/>
                <w:sz w:val="17"/>
                <w:szCs w:val="17"/>
              </w:rPr>
              <w:t xml:space="preserve"> de prioridade (peso) em relação a outros itens.</w:t>
            </w:r>
          </w:p>
        </w:tc>
      </w:tr>
      <w:tr w:rsidR="001F7697" w:rsidTr="001F7697">
        <w:tc>
          <w:tcPr>
            <w:tcW w:w="8720" w:type="dxa"/>
            <w:gridSpan w:val="2"/>
            <w:shd w:val="clear" w:color="auto" w:fill="BFBFBF" w:themeFill="background1" w:themeFillShade="BF"/>
            <w:tcMar>
              <w:left w:w="108" w:type="dxa"/>
            </w:tcMar>
          </w:tcPr>
          <w:p w:rsidR="001F7697" w:rsidRDefault="001F7697" w:rsidP="00BE7872">
            <w:pPr>
              <w:pStyle w:val="PargrafodaLista"/>
              <w:spacing w:after="0"/>
              <w:ind w:left="0"/>
              <w:jc w:val="center"/>
              <w:rPr>
                <w:rFonts w:ascii="Arial Narrow" w:hAnsi="Arial Narrow"/>
                <w:sz w:val="17"/>
                <w:szCs w:val="17"/>
              </w:rPr>
            </w:pPr>
          </w:p>
        </w:tc>
      </w:tr>
      <w:tr w:rsidR="001F7697" w:rsidTr="00BE7872">
        <w:tc>
          <w:tcPr>
            <w:tcW w:w="813" w:type="dxa"/>
            <w:shd w:val="clear" w:color="auto" w:fill="F2F2F2" w:themeFill="background1" w:themeFillShade="F2"/>
            <w:tcMar>
              <w:left w:w="108" w:type="dxa"/>
            </w:tcMar>
            <w:vAlign w:val="center"/>
          </w:tcPr>
          <w:p w:rsidR="001F7697" w:rsidRDefault="001F7697" w:rsidP="00BE7872">
            <w:pPr>
              <w:pStyle w:val="PargrafodaLista"/>
              <w:spacing w:after="0"/>
              <w:ind w:left="0"/>
              <w:jc w:val="center"/>
              <w:rPr>
                <w:rFonts w:ascii="Arial Narrow" w:hAnsi="Arial Narrow"/>
                <w:b/>
                <w:sz w:val="17"/>
                <w:szCs w:val="17"/>
              </w:rPr>
            </w:pPr>
            <w:r>
              <w:rPr>
                <w:rFonts w:ascii="Arial Narrow" w:hAnsi="Arial Narrow"/>
                <w:b/>
                <w:sz w:val="17"/>
                <w:szCs w:val="17"/>
              </w:rPr>
              <w:t>ID</w:t>
            </w:r>
          </w:p>
        </w:tc>
        <w:tc>
          <w:tcPr>
            <w:tcW w:w="7907" w:type="dxa"/>
            <w:shd w:val="clear" w:color="auto" w:fill="F2F2F2" w:themeFill="background1" w:themeFillShade="F2"/>
            <w:tcMar>
              <w:left w:w="108" w:type="dxa"/>
            </w:tcMar>
            <w:vAlign w:val="center"/>
          </w:tcPr>
          <w:p w:rsidR="001F7697" w:rsidRDefault="00B97B50" w:rsidP="00BE7872">
            <w:pPr>
              <w:pStyle w:val="PargrafodaLista"/>
              <w:spacing w:after="0"/>
              <w:ind w:left="0"/>
              <w:jc w:val="center"/>
              <w:rPr>
                <w:rFonts w:ascii="Arial Narrow" w:hAnsi="Arial Narrow"/>
                <w:b/>
                <w:sz w:val="17"/>
                <w:szCs w:val="17"/>
              </w:rPr>
            </w:pPr>
            <w:r>
              <w:rPr>
                <w:rFonts w:ascii="Arial Narrow" w:hAnsi="Arial Narrow"/>
                <w:b/>
                <w:sz w:val="17"/>
                <w:szCs w:val="17"/>
              </w:rPr>
              <w:t>REQUISITO FUNCIONAL</w:t>
            </w:r>
          </w:p>
        </w:tc>
      </w:tr>
      <w:tr w:rsidR="001F7697" w:rsidTr="00BE7872">
        <w:tc>
          <w:tcPr>
            <w:tcW w:w="813" w:type="dxa"/>
            <w:shd w:val="clear" w:color="auto" w:fill="FFFFFF" w:themeFill="background1"/>
            <w:tcMar>
              <w:left w:w="108" w:type="dxa"/>
            </w:tcMar>
          </w:tcPr>
          <w:p w:rsidR="001F7697" w:rsidRDefault="001F7697" w:rsidP="00BE7872">
            <w:pPr>
              <w:pStyle w:val="PargrafodaLista"/>
              <w:spacing w:after="0"/>
              <w:ind w:left="0"/>
              <w:rPr>
                <w:rFonts w:ascii="Arial Narrow" w:hAnsi="Arial Narrow"/>
                <w:sz w:val="17"/>
                <w:szCs w:val="17"/>
              </w:rPr>
            </w:pPr>
            <w:r>
              <w:rPr>
                <w:rFonts w:ascii="Arial Narrow" w:hAnsi="Arial Narrow"/>
                <w:sz w:val="17"/>
                <w:szCs w:val="17"/>
              </w:rPr>
              <w:t>RF 05</w:t>
            </w:r>
          </w:p>
        </w:tc>
        <w:tc>
          <w:tcPr>
            <w:tcW w:w="7907" w:type="dxa"/>
            <w:shd w:val="clear" w:color="auto" w:fill="auto"/>
            <w:tcMar>
              <w:left w:w="108" w:type="dxa"/>
            </w:tcMar>
          </w:tcPr>
          <w:p w:rsidR="001F7697" w:rsidRDefault="001F7697" w:rsidP="00BE7872">
            <w:pPr>
              <w:pStyle w:val="PargrafodaLista"/>
              <w:spacing w:after="0"/>
              <w:ind w:left="0"/>
              <w:rPr>
                <w:rFonts w:ascii="Arial Narrow" w:hAnsi="Arial Narrow"/>
                <w:sz w:val="17"/>
                <w:szCs w:val="17"/>
              </w:rPr>
            </w:pPr>
            <w:r>
              <w:rPr>
                <w:rFonts w:ascii="Arial Narrow" w:hAnsi="Arial Narrow"/>
                <w:sz w:val="17"/>
                <w:szCs w:val="17"/>
              </w:rPr>
              <w:t xml:space="preserve">Criação das </w:t>
            </w:r>
            <w:proofErr w:type="spellStart"/>
            <w:r>
              <w:rPr>
                <w:rFonts w:ascii="Arial Narrow" w:hAnsi="Arial Narrow"/>
                <w:sz w:val="17"/>
                <w:szCs w:val="17"/>
              </w:rPr>
              <w:t>Sprints</w:t>
            </w:r>
            <w:proofErr w:type="spellEnd"/>
            <w:r>
              <w:rPr>
                <w:rFonts w:ascii="Arial Narrow" w:hAnsi="Arial Narrow"/>
                <w:sz w:val="17"/>
                <w:szCs w:val="17"/>
              </w:rPr>
              <w:t xml:space="preserve"> pertencente a </w:t>
            </w:r>
            <w:r w:rsidR="00297E40">
              <w:rPr>
                <w:rFonts w:ascii="Arial Narrow" w:hAnsi="Arial Narrow"/>
                <w:sz w:val="17"/>
                <w:szCs w:val="17"/>
              </w:rPr>
              <w:t>um PB.</w:t>
            </w:r>
          </w:p>
        </w:tc>
      </w:tr>
      <w:tr w:rsidR="001F7697" w:rsidTr="00BE7872">
        <w:tc>
          <w:tcPr>
            <w:tcW w:w="8720" w:type="dxa"/>
            <w:gridSpan w:val="2"/>
            <w:shd w:val="clear" w:color="auto" w:fill="F2F2F2" w:themeFill="background1" w:themeFillShade="F2"/>
            <w:tcMar>
              <w:left w:w="108" w:type="dxa"/>
            </w:tcMar>
          </w:tcPr>
          <w:p w:rsidR="001F7697" w:rsidRDefault="001F7697" w:rsidP="00BE7872">
            <w:pPr>
              <w:pStyle w:val="PargrafodaLista"/>
              <w:spacing w:after="0"/>
              <w:ind w:left="0"/>
              <w:jc w:val="center"/>
              <w:rPr>
                <w:rFonts w:ascii="Arial Narrow" w:hAnsi="Arial Narrow"/>
                <w:b/>
                <w:sz w:val="17"/>
                <w:szCs w:val="17"/>
              </w:rPr>
            </w:pPr>
            <w:r>
              <w:rPr>
                <w:rFonts w:ascii="Arial Narrow" w:hAnsi="Arial Narrow"/>
                <w:b/>
                <w:sz w:val="17"/>
                <w:szCs w:val="17"/>
              </w:rPr>
              <w:t>REGRAS DE NEGÓCIO</w:t>
            </w:r>
          </w:p>
        </w:tc>
      </w:tr>
      <w:tr w:rsidR="001F7697" w:rsidTr="00BE7872">
        <w:tc>
          <w:tcPr>
            <w:tcW w:w="8720" w:type="dxa"/>
            <w:gridSpan w:val="2"/>
            <w:shd w:val="clear" w:color="auto" w:fill="auto"/>
            <w:tcMar>
              <w:left w:w="108" w:type="dxa"/>
            </w:tcMar>
          </w:tcPr>
          <w:p w:rsidR="001F7697" w:rsidRDefault="00297E40" w:rsidP="00297E40">
            <w:pPr>
              <w:pStyle w:val="PargrafodaLista"/>
              <w:spacing w:after="0"/>
              <w:ind w:left="0"/>
              <w:jc w:val="center"/>
              <w:rPr>
                <w:rFonts w:ascii="Arial Narrow" w:hAnsi="Arial Narrow"/>
                <w:sz w:val="17"/>
                <w:szCs w:val="17"/>
              </w:rPr>
            </w:pPr>
            <w:r>
              <w:rPr>
                <w:rFonts w:ascii="Arial Narrow" w:hAnsi="Arial Narrow"/>
                <w:sz w:val="17"/>
                <w:szCs w:val="17"/>
              </w:rPr>
              <w:t>Uma Sprint pode ser derivada de algum item do PB ou pode ser pertencer diretamente a um.</w:t>
            </w:r>
          </w:p>
        </w:tc>
      </w:tr>
      <w:tr w:rsidR="00935814" w:rsidTr="00935814">
        <w:tc>
          <w:tcPr>
            <w:tcW w:w="8720" w:type="dxa"/>
            <w:gridSpan w:val="2"/>
            <w:shd w:val="clear" w:color="auto" w:fill="BFBFBF" w:themeFill="background1" w:themeFillShade="BF"/>
            <w:tcMar>
              <w:left w:w="108" w:type="dxa"/>
            </w:tcMar>
          </w:tcPr>
          <w:p w:rsidR="00935814" w:rsidRDefault="00935814" w:rsidP="00297E40">
            <w:pPr>
              <w:pStyle w:val="PargrafodaLista"/>
              <w:spacing w:after="0"/>
              <w:ind w:left="0"/>
              <w:jc w:val="center"/>
              <w:rPr>
                <w:rFonts w:ascii="Arial Narrow" w:hAnsi="Arial Narrow"/>
                <w:sz w:val="17"/>
                <w:szCs w:val="17"/>
              </w:rPr>
            </w:pPr>
          </w:p>
        </w:tc>
      </w:tr>
      <w:tr w:rsidR="00935814" w:rsidTr="00BE7872">
        <w:tc>
          <w:tcPr>
            <w:tcW w:w="813" w:type="dxa"/>
            <w:shd w:val="clear" w:color="auto" w:fill="F2F2F2" w:themeFill="background1" w:themeFillShade="F2"/>
            <w:tcMar>
              <w:left w:w="108" w:type="dxa"/>
            </w:tcMar>
            <w:vAlign w:val="center"/>
          </w:tcPr>
          <w:p w:rsidR="00935814" w:rsidRDefault="00935814" w:rsidP="00BE7872">
            <w:pPr>
              <w:pStyle w:val="PargrafodaLista"/>
              <w:spacing w:after="0"/>
              <w:ind w:left="0"/>
              <w:jc w:val="center"/>
              <w:rPr>
                <w:rFonts w:ascii="Arial Narrow" w:hAnsi="Arial Narrow"/>
                <w:b/>
                <w:sz w:val="17"/>
                <w:szCs w:val="17"/>
              </w:rPr>
            </w:pPr>
            <w:r>
              <w:rPr>
                <w:rFonts w:ascii="Arial Narrow" w:hAnsi="Arial Narrow"/>
                <w:b/>
                <w:sz w:val="17"/>
                <w:szCs w:val="17"/>
              </w:rPr>
              <w:t>ID</w:t>
            </w:r>
          </w:p>
        </w:tc>
        <w:tc>
          <w:tcPr>
            <w:tcW w:w="7907" w:type="dxa"/>
            <w:shd w:val="clear" w:color="auto" w:fill="F2F2F2" w:themeFill="background1" w:themeFillShade="F2"/>
            <w:tcMar>
              <w:left w:w="108" w:type="dxa"/>
            </w:tcMar>
            <w:vAlign w:val="center"/>
          </w:tcPr>
          <w:p w:rsidR="00935814" w:rsidRDefault="00B97B50" w:rsidP="00BE7872">
            <w:pPr>
              <w:pStyle w:val="PargrafodaLista"/>
              <w:spacing w:after="0"/>
              <w:ind w:left="0"/>
              <w:jc w:val="center"/>
              <w:rPr>
                <w:rFonts w:ascii="Arial Narrow" w:hAnsi="Arial Narrow"/>
                <w:b/>
                <w:sz w:val="17"/>
                <w:szCs w:val="17"/>
              </w:rPr>
            </w:pPr>
            <w:r>
              <w:rPr>
                <w:rFonts w:ascii="Arial Narrow" w:hAnsi="Arial Narrow"/>
                <w:b/>
                <w:sz w:val="17"/>
                <w:szCs w:val="17"/>
              </w:rPr>
              <w:t>REQUISITO FUNCIONAL</w:t>
            </w:r>
          </w:p>
        </w:tc>
      </w:tr>
      <w:tr w:rsidR="00935814" w:rsidTr="00BE7872">
        <w:tc>
          <w:tcPr>
            <w:tcW w:w="813" w:type="dxa"/>
            <w:shd w:val="clear" w:color="auto" w:fill="FFFFFF" w:themeFill="background1"/>
            <w:tcMar>
              <w:left w:w="108" w:type="dxa"/>
            </w:tcMar>
          </w:tcPr>
          <w:p w:rsidR="00935814" w:rsidRDefault="00935814" w:rsidP="00BE7872">
            <w:pPr>
              <w:pStyle w:val="PargrafodaLista"/>
              <w:spacing w:after="0"/>
              <w:ind w:left="0"/>
              <w:rPr>
                <w:rFonts w:ascii="Arial Narrow" w:hAnsi="Arial Narrow"/>
                <w:sz w:val="17"/>
                <w:szCs w:val="17"/>
              </w:rPr>
            </w:pPr>
            <w:r>
              <w:rPr>
                <w:rFonts w:ascii="Arial Narrow" w:hAnsi="Arial Narrow"/>
                <w:sz w:val="17"/>
                <w:szCs w:val="17"/>
              </w:rPr>
              <w:t>RF 06</w:t>
            </w:r>
          </w:p>
        </w:tc>
        <w:tc>
          <w:tcPr>
            <w:tcW w:w="7907" w:type="dxa"/>
            <w:shd w:val="clear" w:color="auto" w:fill="auto"/>
            <w:tcMar>
              <w:left w:w="108" w:type="dxa"/>
            </w:tcMar>
          </w:tcPr>
          <w:p w:rsidR="00935814" w:rsidRDefault="00935814" w:rsidP="00BE7872">
            <w:pPr>
              <w:pStyle w:val="PargrafodaLista"/>
              <w:spacing w:after="0"/>
              <w:ind w:left="0"/>
              <w:rPr>
                <w:rFonts w:ascii="Arial Narrow" w:hAnsi="Arial Narrow"/>
                <w:sz w:val="17"/>
                <w:szCs w:val="17"/>
              </w:rPr>
            </w:pPr>
            <w:r>
              <w:rPr>
                <w:rFonts w:ascii="Arial Narrow" w:hAnsi="Arial Narrow"/>
                <w:sz w:val="17"/>
                <w:szCs w:val="17"/>
              </w:rPr>
              <w:t xml:space="preserve">Definição das tarefas existentes em cada Sprint </w:t>
            </w:r>
          </w:p>
        </w:tc>
      </w:tr>
      <w:tr w:rsidR="00935814" w:rsidTr="00BE7872">
        <w:tc>
          <w:tcPr>
            <w:tcW w:w="8720" w:type="dxa"/>
            <w:gridSpan w:val="2"/>
            <w:shd w:val="clear" w:color="auto" w:fill="F2F2F2" w:themeFill="background1" w:themeFillShade="F2"/>
            <w:tcMar>
              <w:left w:w="108" w:type="dxa"/>
            </w:tcMar>
          </w:tcPr>
          <w:p w:rsidR="00935814" w:rsidRDefault="00935814" w:rsidP="00BE7872">
            <w:pPr>
              <w:pStyle w:val="PargrafodaLista"/>
              <w:spacing w:after="0"/>
              <w:ind w:left="0"/>
              <w:jc w:val="center"/>
              <w:rPr>
                <w:rFonts w:ascii="Arial Narrow" w:hAnsi="Arial Narrow"/>
                <w:b/>
                <w:sz w:val="17"/>
                <w:szCs w:val="17"/>
              </w:rPr>
            </w:pPr>
            <w:r>
              <w:rPr>
                <w:rFonts w:ascii="Arial Narrow" w:hAnsi="Arial Narrow"/>
                <w:b/>
                <w:sz w:val="17"/>
                <w:szCs w:val="17"/>
              </w:rPr>
              <w:t>REGRAS DE NEGÓCIO</w:t>
            </w:r>
          </w:p>
        </w:tc>
      </w:tr>
      <w:tr w:rsidR="00935814" w:rsidTr="00BE7872">
        <w:tc>
          <w:tcPr>
            <w:tcW w:w="8720" w:type="dxa"/>
            <w:gridSpan w:val="2"/>
            <w:shd w:val="clear" w:color="auto" w:fill="auto"/>
            <w:tcMar>
              <w:left w:w="108" w:type="dxa"/>
            </w:tcMar>
          </w:tcPr>
          <w:p w:rsidR="00935814" w:rsidRDefault="00935814" w:rsidP="00BE7872">
            <w:pPr>
              <w:pStyle w:val="PargrafodaLista"/>
              <w:spacing w:after="0"/>
              <w:ind w:left="0"/>
              <w:jc w:val="center"/>
              <w:rPr>
                <w:rFonts w:ascii="Arial Narrow" w:hAnsi="Arial Narrow"/>
                <w:sz w:val="17"/>
                <w:szCs w:val="17"/>
              </w:rPr>
            </w:pPr>
            <w:r>
              <w:rPr>
                <w:rFonts w:ascii="Arial Narrow" w:hAnsi="Arial Narrow"/>
                <w:sz w:val="17"/>
                <w:szCs w:val="17"/>
              </w:rPr>
              <w:t xml:space="preserve">Cada atividade deve conter um </w:t>
            </w:r>
            <w:proofErr w:type="spellStart"/>
            <w:r>
              <w:rPr>
                <w:rFonts w:ascii="Arial Narrow" w:hAnsi="Arial Narrow"/>
                <w:sz w:val="17"/>
                <w:szCs w:val="17"/>
              </w:rPr>
              <w:t>checklist</w:t>
            </w:r>
            <w:proofErr w:type="spellEnd"/>
            <w:r>
              <w:rPr>
                <w:rFonts w:ascii="Arial Narrow" w:hAnsi="Arial Narrow"/>
                <w:sz w:val="17"/>
                <w:szCs w:val="17"/>
              </w:rPr>
              <w:t xml:space="preserve"> a ser preenchida de modo que possa ser calculado o progresso de uma Sprint baseado em suas atividades.</w:t>
            </w:r>
          </w:p>
        </w:tc>
      </w:tr>
      <w:tr w:rsidR="00935814" w:rsidTr="00BE7872">
        <w:tc>
          <w:tcPr>
            <w:tcW w:w="8720" w:type="dxa"/>
            <w:gridSpan w:val="2"/>
            <w:shd w:val="clear" w:color="auto" w:fill="BFBFBF" w:themeFill="background1" w:themeFillShade="BF"/>
            <w:tcMar>
              <w:left w:w="108" w:type="dxa"/>
            </w:tcMar>
          </w:tcPr>
          <w:p w:rsidR="00935814" w:rsidRDefault="00935814" w:rsidP="00BE7872">
            <w:pPr>
              <w:pStyle w:val="PargrafodaLista"/>
              <w:tabs>
                <w:tab w:val="left" w:pos="5084"/>
              </w:tabs>
              <w:spacing w:after="0"/>
              <w:ind w:left="0"/>
              <w:rPr>
                <w:rFonts w:ascii="Arial Narrow" w:hAnsi="Arial Narrow"/>
                <w:sz w:val="17"/>
                <w:szCs w:val="17"/>
              </w:rPr>
            </w:pPr>
            <w:r>
              <w:rPr>
                <w:rFonts w:ascii="Arial Narrow" w:hAnsi="Arial Narrow"/>
                <w:sz w:val="17"/>
                <w:szCs w:val="17"/>
              </w:rPr>
              <w:tab/>
            </w:r>
          </w:p>
        </w:tc>
      </w:tr>
      <w:tr w:rsidR="00935814" w:rsidTr="00BE7872">
        <w:tc>
          <w:tcPr>
            <w:tcW w:w="813" w:type="dxa"/>
            <w:shd w:val="clear" w:color="auto" w:fill="F2F2F2" w:themeFill="background1" w:themeFillShade="F2"/>
            <w:tcMar>
              <w:left w:w="108" w:type="dxa"/>
            </w:tcMar>
            <w:vAlign w:val="center"/>
          </w:tcPr>
          <w:p w:rsidR="00935814" w:rsidRDefault="00935814" w:rsidP="00BE7872">
            <w:pPr>
              <w:pStyle w:val="PargrafodaLista"/>
              <w:spacing w:after="0"/>
              <w:ind w:left="0"/>
              <w:jc w:val="center"/>
              <w:rPr>
                <w:rFonts w:ascii="Arial Narrow" w:hAnsi="Arial Narrow"/>
                <w:b/>
                <w:sz w:val="17"/>
                <w:szCs w:val="17"/>
              </w:rPr>
            </w:pPr>
            <w:r>
              <w:rPr>
                <w:rFonts w:ascii="Arial Narrow" w:hAnsi="Arial Narrow"/>
                <w:b/>
                <w:sz w:val="17"/>
                <w:szCs w:val="17"/>
              </w:rPr>
              <w:t>ID</w:t>
            </w:r>
          </w:p>
        </w:tc>
        <w:tc>
          <w:tcPr>
            <w:tcW w:w="7907" w:type="dxa"/>
            <w:shd w:val="clear" w:color="auto" w:fill="F2F2F2" w:themeFill="background1" w:themeFillShade="F2"/>
            <w:tcMar>
              <w:left w:w="108" w:type="dxa"/>
            </w:tcMar>
            <w:vAlign w:val="center"/>
          </w:tcPr>
          <w:p w:rsidR="00935814" w:rsidRDefault="00B97B50" w:rsidP="00BE7872">
            <w:pPr>
              <w:pStyle w:val="PargrafodaLista"/>
              <w:spacing w:after="0"/>
              <w:ind w:left="0"/>
              <w:jc w:val="center"/>
              <w:rPr>
                <w:rFonts w:ascii="Arial Narrow" w:hAnsi="Arial Narrow"/>
                <w:b/>
                <w:sz w:val="17"/>
                <w:szCs w:val="17"/>
              </w:rPr>
            </w:pPr>
            <w:r>
              <w:rPr>
                <w:rFonts w:ascii="Arial Narrow" w:hAnsi="Arial Narrow"/>
                <w:b/>
                <w:sz w:val="17"/>
                <w:szCs w:val="17"/>
              </w:rPr>
              <w:t>REQUISITO FUNCIONAL</w:t>
            </w:r>
          </w:p>
        </w:tc>
      </w:tr>
      <w:tr w:rsidR="00935814" w:rsidTr="00BE7872">
        <w:tc>
          <w:tcPr>
            <w:tcW w:w="813" w:type="dxa"/>
            <w:shd w:val="clear" w:color="auto" w:fill="FFFFFF" w:themeFill="background1"/>
            <w:tcMar>
              <w:left w:w="108" w:type="dxa"/>
            </w:tcMar>
          </w:tcPr>
          <w:p w:rsidR="00935814" w:rsidRDefault="00935814" w:rsidP="00BE7872">
            <w:pPr>
              <w:pStyle w:val="PargrafodaLista"/>
              <w:spacing w:after="0"/>
              <w:ind w:left="0"/>
              <w:rPr>
                <w:rFonts w:ascii="Arial Narrow" w:hAnsi="Arial Narrow"/>
                <w:sz w:val="17"/>
                <w:szCs w:val="17"/>
              </w:rPr>
            </w:pPr>
            <w:r>
              <w:rPr>
                <w:rFonts w:ascii="Arial Narrow" w:hAnsi="Arial Narrow"/>
                <w:sz w:val="17"/>
                <w:szCs w:val="17"/>
              </w:rPr>
              <w:t>RF 07</w:t>
            </w:r>
          </w:p>
        </w:tc>
        <w:tc>
          <w:tcPr>
            <w:tcW w:w="7907" w:type="dxa"/>
            <w:shd w:val="clear" w:color="auto" w:fill="auto"/>
            <w:tcMar>
              <w:left w:w="108" w:type="dxa"/>
            </w:tcMar>
          </w:tcPr>
          <w:p w:rsidR="00935814" w:rsidRDefault="00935814" w:rsidP="00935814">
            <w:pPr>
              <w:pStyle w:val="PargrafodaLista"/>
              <w:spacing w:after="0"/>
              <w:ind w:left="0"/>
              <w:rPr>
                <w:rFonts w:ascii="Arial Narrow" w:hAnsi="Arial Narrow"/>
                <w:sz w:val="17"/>
                <w:szCs w:val="17"/>
              </w:rPr>
            </w:pPr>
            <w:r>
              <w:rPr>
                <w:rFonts w:ascii="Arial Narrow" w:hAnsi="Arial Narrow"/>
                <w:sz w:val="17"/>
                <w:szCs w:val="17"/>
              </w:rPr>
              <w:t>Definição dos envolvidos para aquela Tarefa de um PB</w:t>
            </w:r>
            <w:r w:rsidR="00DB62C1">
              <w:rPr>
                <w:rFonts w:ascii="Arial Narrow" w:hAnsi="Arial Narrow"/>
                <w:sz w:val="17"/>
                <w:szCs w:val="17"/>
              </w:rPr>
              <w:t>.</w:t>
            </w:r>
          </w:p>
        </w:tc>
      </w:tr>
      <w:tr w:rsidR="00935814" w:rsidTr="00BE7872">
        <w:tc>
          <w:tcPr>
            <w:tcW w:w="8720" w:type="dxa"/>
            <w:gridSpan w:val="2"/>
            <w:shd w:val="clear" w:color="auto" w:fill="F2F2F2" w:themeFill="background1" w:themeFillShade="F2"/>
            <w:tcMar>
              <w:left w:w="108" w:type="dxa"/>
            </w:tcMar>
          </w:tcPr>
          <w:p w:rsidR="00935814" w:rsidRDefault="00935814" w:rsidP="00BE7872">
            <w:pPr>
              <w:pStyle w:val="PargrafodaLista"/>
              <w:spacing w:after="0"/>
              <w:ind w:left="0"/>
              <w:jc w:val="center"/>
              <w:rPr>
                <w:rFonts w:ascii="Arial Narrow" w:hAnsi="Arial Narrow"/>
                <w:b/>
                <w:sz w:val="17"/>
                <w:szCs w:val="17"/>
              </w:rPr>
            </w:pPr>
            <w:r>
              <w:rPr>
                <w:rFonts w:ascii="Arial Narrow" w:hAnsi="Arial Narrow"/>
                <w:b/>
                <w:sz w:val="17"/>
                <w:szCs w:val="17"/>
              </w:rPr>
              <w:t>REGRAS DE NEGÓCIO</w:t>
            </w:r>
          </w:p>
        </w:tc>
      </w:tr>
      <w:tr w:rsidR="00935814" w:rsidTr="00BE7872">
        <w:tc>
          <w:tcPr>
            <w:tcW w:w="8720" w:type="dxa"/>
            <w:gridSpan w:val="2"/>
            <w:shd w:val="clear" w:color="auto" w:fill="auto"/>
            <w:tcMar>
              <w:left w:w="108" w:type="dxa"/>
            </w:tcMar>
          </w:tcPr>
          <w:p w:rsidR="00935814" w:rsidRDefault="00935814" w:rsidP="00BE7872">
            <w:pPr>
              <w:pStyle w:val="PargrafodaLista"/>
              <w:spacing w:after="0"/>
              <w:ind w:left="0"/>
              <w:jc w:val="center"/>
              <w:rPr>
                <w:rFonts w:ascii="Arial Narrow" w:hAnsi="Arial Narrow"/>
                <w:sz w:val="17"/>
                <w:szCs w:val="17"/>
              </w:rPr>
            </w:pPr>
            <w:r>
              <w:rPr>
                <w:rFonts w:ascii="Arial Narrow" w:hAnsi="Arial Narrow"/>
                <w:sz w:val="17"/>
                <w:szCs w:val="17"/>
              </w:rPr>
              <w:t>-</w:t>
            </w:r>
          </w:p>
        </w:tc>
      </w:tr>
      <w:tr w:rsidR="00935814" w:rsidTr="00BE7872">
        <w:tc>
          <w:tcPr>
            <w:tcW w:w="8720" w:type="dxa"/>
            <w:gridSpan w:val="2"/>
            <w:shd w:val="clear" w:color="auto" w:fill="BFBFBF" w:themeFill="background1" w:themeFillShade="BF"/>
            <w:tcMar>
              <w:left w:w="108" w:type="dxa"/>
            </w:tcMar>
          </w:tcPr>
          <w:p w:rsidR="00935814" w:rsidRDefault="00935814" w:rsidP="00BE7872">
            <w:pPr>
              <w:pStyle w:val="PargrafodaLista"/>
              <w:tabs>
                <w:tab w:val="left" w:pos="5084"/>
              </w:tabs>
              <w:spacing w:after="0"/>
              <w:ind w:left="0"/>
              <w:rPr>
                <w:rFonts w:ascii="Arial Narrow" w:hAnsi="Arial Narrow"/>
                <w:sz w:val="17"/>
                <w:szCs w:val="17"/>
              </w:rPr>
            </w:pPr>
            <w:r>
              <w:rPr>
                <w:rFonts w:ascii="Arial Narrow" w:hAnsi="Arial Narrow"/>
                <w:sz w:val="17"/>
                <w:szCs w:val="17"/>
              </w:rPr>
              <w:tab/>
            </w:r>
          </w:p>
        </w:tc>
      </w:tr>
      <w:tr w:rsidR="00935814" w:rsidTr="00BE7872">
        <w:tc>
          <w:tcPr>
            <w:tcW w:w="813" w:type="dxa"/>
            <w:shd w:val="clear" w:color="auto" w:fill="F2F2F2" w:themeFill="background1" w:themeFillShade="F2"/>
            <w:tcMar>
              <w:left w:w="108" w:type="dxa"/>
            </w:tcMar>
            <w:vAlign w:val="center"/>
          </w:tcPr>
          <w:p w:rsidR="00935814" w:rsidRDefault="00935814" w:rsidP="00BE7872">
            <w:pPr>
              <w:pStyle w:val="PargrafodaLista"/>
              <w:spacing w:after="0"/>
              <w:ind w:left="0"/>
              <w:jc w:val="center"/>
              <w:rPr>
                <w:rFonts w:ascii="Arial Narrow" w:hAnsi="Arial Narrow"/>
                <w:b/>
                <w:sz w:val="17"/>
                <w:szCs w:val="17"/>
              </w:rPr>
            </w:pPr>
            <w:r>
              <w:rPr>
                <w:rFonts w:ascii="Arial Narrow" w:hAnsi="Arial Narrow"/>
                <w:b/>
                <w:sz w:val="17"/>
                <w:szCs w:val="17"/>
              </w:rPr>
              <w:t>ID</w:t>
            </w:r>
          </w:p>
        </w:tc>
        <w:tc>
          <w:tcPr>
            <w:tcW w:w="7907" w:type="dxa"/>
            <w:shd w:val="clear" w:color="auto" w:fill="F2F2F2" w:themeFill="background1" w:themeFillShade="F2"/>
            <w:tcMar>
              <w:left w:w="108" w:type="dxa"/>
            </w:tcMar>
            <w:vAlign w:val="center"/>
          </w:tcPr>
          <w:p w:rsidR="00935814" w:rsidRDefault="00B97B50" w:rsidP="00BE7872">
            <w:pPr>
              <w:pStyle w:val="PargrafodaLista"/>
              <w:spacing w:after="0"/>
              <w:ind w:left="0"/>
              <w:jc w:val="center"/>
              <w:rPr>
                <w:rFonts w:ascii="Arial Narrow" w:hAnsi="Arial Narrow"/>
                <w:b/>
                <w:sz w:val="17"/>
                <w:szCs w:val="17"/>
              </w:rPr>
            </w:pPr>
            <w:r>
              <w:rPr>
                <w:rFonts w:ascii="Arial Narrow" w:hAnsi="Arial Narrow"/>
                <w:b/>
                <w:sz w:val="17"/>
                <w:szCs w:val="17"/>
              </w:rPr>
              <w:t>REQUISITO FUNCIONAL</w:t>
            </w:r>
          </w:p>
        </w:tc>
      </w:tr>
      <w:tr w:rsidR="00935814" w:rsidTr="00BE7872">
        <w:tc>
          <w:tcPr>
            <w:tcW w:w="813" w:type="dxa"/>
            <w:shd w:val="clear" w:color="auto" w:fill="FFFFFF" w:themeFill="background1"/>
            <w:tcMar>
              <w:left w:w="108" w:type="dxa"/>
            </w:tcMar>
          </w:tcPr>
          <w:p w:rsidR="00935814" w:rsidRDefault="00935814" w:rsidP="00BE7872">
            <w:pPr>
              <w:pStyle w:val="PargrafodaLista"/>
              <w:spacing w:after="0"/>
              <w:ind w:left="0"/>
              <w:rPr>
                <w:rFonts w:ascii="Arial Narrow" w:hAnsi="Arial Narrow"/>
                <w:sz w:val="17"/>
                <w:szCs w:val="17"/>
              </w:rPr>
            </w:pPr>
            <w:r>
              <w:rPr>
                <w:rFonts w:ascii="Arial Narrow" w:hAnsi="Arial Narrow"/>
                <w:sz w:val="17"/>
                <w:szCs w:val="17"/>
              </w:rPr>
              <w:t>RF 08</w:t>
            </w:r>
          </w:p>
        </w:tc>
        <w:tc>
          <w:tcPr>
            <w:tcW w:w="7907" w:type="dxa"/>
            <w:shd w:val="clear" w:color="auto" w:fill="auto"/>
            <w:tcMar>
              <w:left w:w="108" w:type="dxa"/>
            </w:tcMar>
          </w:tcPr>
          <w:p w:rsidR="00935814" w:rsidRDefault="00DB62C1" w:rsidP="00BE7872">
            <w:pPr>
              <w:pStyle w:val="PargrafodaLista"/>
              <w:spacing w:after="0"/>
              <w:ind w:left="0"/>
              <w:rPr>
                <w:rFonts w:ascii="Arial Narrow" w:hAnsi="Arial Narrow"/>
                <w:sz w:val="17"/>
                <w:szCs w:val="17"/>
              </w:rPr>
            </w:pPr>
            <w:r>
              <w:rPr>
                <w:rFonts w:ascii="Arial Narrow" w:hAnsi="Arial Narrow"/>
                <w:sz w:val="17"/>
                <w:szCs w:val="17"/>
              </w:rPr>
              <w:t>Informações dos resultados de uma Daily Scrum.</w:t>
            </w:r>
          </w:p>
        </w:tc>
      </w:tr>
      <w:tr w:rsidR="00935814" w:rsidTr="00BE7872">
        <w:tc>
          <w:tcPr>
            <w:tcW w:w="8720" w:type="dxa"/>
            <w:gridSpan w:val="2"/>
            <w:shd w:val="clear" w:color="auto" w:fill="F2F2F2" w:themeFill="background1" w:themeFillShade="F2"/>
            <w:tcMar>
              <w:left w:w="108" w:type="dxa"/>
            </w:tcMar>
          </w:tcPr>
          <w:p w:rsidR="00935814" w:rsidRDefault="00935814" w:rsidP="00BE7872">
            <w:pPr>
              <w:pStyle w:val="PargrafodaLista"/>
              <w:spacing w:after="0"/>
              <w:ind w:left="0"/>
              <w:jc w:val="center"/>
              <w:rPr>
                <w:rFonts w:ascii="Arial Narrow" w:hAnsi="Arial Narrow"/>
                <w:b/>
                <w:sz w:val="17"/>
                <w:szCs w:val="17"/>
              </w:rPr>
            </w:pPr>
            <w:r>
              <w:rPr>
                <w:rFonts w:ascii="Arial Narrow" w:hAnsi="Arial Narrow"/>
                <w:b/>
                <w:sz w:val="17"/>
                <w:szCs w:val="17"/>
              </w:rPr>
              <w:t>REGRAS DE NEGÓCIO</w:t>
            </w:r>
          </w:p>
        </w:tc>
      </w:tr>
      <w:tr w:rsidR="00935814" w:rsidTr="00BE7872">
        <w:tc>
          <w:tcPr>
            <w:tcW w:w="8720" w:type="dxa"/>
            <w:gridSpan w:val="2"/>
            <w:shd w:val="clear" w:color="auto" w:fill="auto"/>
            <w:tcMar>
              <w:left w:w="108" w:type="dxa"/>
            </w:tcMar>
          </w:tcPr>
          <w:p w:rsidR="00935814" w:rsidRDefault="00DB62C1" w:rsidP="00BE7872">
            <w:pPr>
              <w:pStyle w:val="PargrafodaLista"/>
              <w:spacing w:after="0"/>
              <w:ind w:left="0"/>
              <w:jc w:val="center"/>
              <w:rPr>
                <w:rFonts w:ascii="Arial Narrow" w:hAnsi="Arial Narrow"/>
                <w:sz w:val="17"/>
                <w:szCs w:val="17"/>
              </w:rPr>
            </w:pPr>
            <w:proofErr w:type="gramStart"/>
            <w:r>
              <w:rPr>
                <w:rFonts w:ascii="Arial Narrow" w:hAnsi="Arial Narrow"/>
                <w:sz w:val="17"/>
                <w:szCs w:val="17"/>
              </w:rPr>
              <w:t>Deve</w:t>
            </w:r>
            <w:proofErr w:type="gramEnd"/>
            <w:r>
              <w:rPr>
                <w:rFonts w:ascii="Arial Narrow" w:hAnsi="Arial Narrow"/>
                <w:sz w:val="17"/>
                <w:szCs w:val="17"/>
              </w:rPr>
              <w:t xml:space="preserve"> ser reportado Impedimentos ocorrentes e este preencherão o IB, Deverá conter espaço para comentários e/ou soluções da equipe para cada item do IB.</w:t>
            </w:r>
          </w:p>
        </w:tc>
      </w:tr>
      <w:tr w:rsidR="00935814" w:rsidTr="00BE7872">
        <w:tc>
          <w:tcPr>
            <w:tcW w:w="8720" w:type="dxa"/>
            <w:gridSpan w:val="2"/>
            <w:shd w:val="clear" w:color="auto" w:fill="BFBFBF" w:themeFill="background1" w:themeFillShade="BF"/>
            <w:tcMar>
              <w:left w:w="108" w:type="dxa"/>
            </w:tcMar>
          </w:tcPr>
          <w:p w:rsidR="00935814" w:rsidRDefault="00935814" w:rsidP="00BE7872">
            <w:pPr>
              <w:pStyle w:val="PargrafodaLista"/>
              <w:tabs>
                <w:tab w:val="left" w:pos="5084"/>
              </w:tabs>
              <w:spacing w:after="0"/>
              <w:ind w:left="0"/>
              <w:rPr>
                <w:rFonts w:ascii="Arial Narrow" w:hAnsi="Arial Narrow"/>
                <w:sz w:val="17"/>
                <w:szCs w:val="17"/>
              </w:rPr>
            </w:pPr>
            <w:r>
              <w:rPr>
                <w:rFonts w:ascii="Arial Narrow" w:hAnsi="Arial Narrow"/>
                <w:sz w:val="17"/>
                <w:szCs w:val="17"/>
              </w:rPr>
              <w:tab/>
            </w:r>
          </w:p>
        </w:tc>
      </w:tr>
      <w:tr w:rsidR="00DB62C1" w:rsidTr="00BE7872">
        <w:tc>
          <w:tcPr>
            <w:tcW w:w="813" w:type="dxa"/>
            <w:shd w:val="clear" w:color="auto" w:fill="F2F2F2" w:themeFill="background1" w:themeFillShade="F2"/>
            <w:tcMar>
              <w:left w:w="108" w:type="dxa"/>
            </w:tcMar>
            <w:vAlign w:val="center"/>
          </w:tcPr>
          <w:p w:rsidR="00DB62C1" w:rsidRDefault="00DB62C1" w:rsidP="00BE7872">
            <w:pPr>
              <w:pStyle w:val="PargrafodaLista"/>
              <w:spacing w:after="0"/>
              <w:ind w:left="0"/>
              <w:jc w:val="center"/>
              <w:rPr>
                <w:rFonts w:ascii="Arial Narrow" w:hAnsi="Arial Narrow"/>
                <w:b/>
                <w:sz w:val="17"/>
                <w:szCs w:val="17"/>
              </w:rPr>
            </w:pPr>
            <w:r>
              <w:rPr>
                <w:rFonts w:ascii="Arial Narrow" w:hAnsi="Arial Narrow"/>
                <w:b/>
                <w:sz w:val="17"/>
                <w:szCs w:val="17"/>
              </w:rPr>
              <w:t>ID</w:t>
            </w:r>
          </w:p>
        </w:tc>
        <w:tc>
          <w:tcPr>
            <w:tcW w:w="7907" w:type="dxa"/>
            <w:shd w:val="clear" w:color="auto" w:fill="F2F2F2" w:themeFill="background1" w:themeFillShade="F2"/>
            <w:tcMar>
              <w:left w:w="108" w:type="dxa"/>
            </w:tcMar>
            <w:vAlign w:val="center"/>
          </w:tcPr>
          <w:p w:rsidR="00DB62C1" w:rsidRDefault="00B97B50" w:rsidP="00BE7872">
            <w:pPr>
              <w:pStyle w:val="PargrafodaLista"/>
              <w:spacing w:after="0"/>
              <w:ind w:left="0"/>
              <w:jc w:val="center"/>
              <w:rPr>
                <w:rFonts w:ascii="Arial Narrow" w:hAnsi="Arial Narrow"/>
                <w:b/>
                <w:sz w:val="17"/>
                <w:szCs w:val="17"/>
              </w:rPr>
            </w:pPr>
            <w:r>
              <w:rPr>
                <w:rFonts w:ascii="Arial Narrow" w:hAnsi="Arial Narrow"/>
                <w:b/>
                <w:sz w:val="17"/>
                <w:szCs w:val="17"/>
              </w:rPr>
              <w:t>REQUISITO FUNCIONAL</w:t>
            </w:r>
          </w:p>
        </w:tc>
      </w:tr>
      <w:tr w:rsidR="00DB62C1" w:rsidTr="00BE7872">
        <w:tc>
          <w:tcPr>
            <w:tcW w:w="813" w:type="dxa"/>
            <w:shd w:val="clear" w:color="auto" w:fill="FFFFFF" w:themeFill="background1"/>
            <w:tcMar>
              <w:left w:w="108" w:type="dxa"/>
            </w:tcMar>
          </w:tcPr>
          <w:p w:rsidR="00DB62C1" w:rsidRDefault="00DB62C1" w:rsidP="00BE7872">
            <w:pPr>
              <w:pStyle w:val="PargrafodaLista"/>
              <w:spacing w:after="0"/>
              <w:ind w:left="0"/>
              <w:rPr>
                <w:rFonts w:ascii="Arial Narrow" w:hAnsi="Arial Narrow"/>
                <w:sz w:val="17"/>
                <w:szCs w:val="17"/>
              </w:rPr>
            </w:pPr>
            <w:r>
              <w:rPr>
                <w:rFonts w:ascii="Arial Narrow" w:hAnsi="Arial Narrow"/>
                <w:sz w:val="17"/>
                <w:szCs w:val="17"/>
              </w:rPr>
              <w:t>RF 09</w:t>
            </w:r>
          </w:p>
        </w:tc>
        <w:tc>
          <w:tcPr>
            <w:tcW w:w="7907" w:type="dxa"/>
            <w:shd w:val="clear" w:color="auto" w:fill="auto"/>
            <w:tcMar>
              <w:left w:w="108" w:type="dxa"/>
            </w:tcMar>
          </w:tcPr>
          <w:p w:rsidR="00DB62C1" w:rsidRDefault="00DB62C1" w:rsidP="00BE7872">
            <w:pPr>
              <w:pStyle w:val="PargrafodaLista"/>
              <w:spacing w:after="0"/>
              <w:ind w:left="0"/>
              <w:rPr>
                <w:rFonts w:ascii="Arial Narrow" w:hAnsi="Arial Narrow"/>
                <w:sz w:val="17"/>
                <w:szCs w:val="17"/>
              </w:rPr>
            </w:pPr>
            <w:r>
              <w:rPr>
                <w:rFonts w:ascii="Arial Narrow" w:hAnsi="Arial Narrow"/>
                <w:sz w:val="17"/>
                <w:szCs w:val="17"/>
              </w:rPr>
              <w:t xml:space="preserve">Implementação dos </w:t>
            </w:r>
            <w:proofErr w:type="spellStart"/>
            <w:proofErr w:type="gramStart"/>
            <w:r>
              <w:rPr>
                <w:rFonts w:ascii="Arial Narrow" w:hAnsi="Arial Narrow"/>
                <w:sz w:val="17"/>
                <w:szCs w:val="17"/>
              </w:rPr>
              <w:t>ChartsKanban</w:t>
            </w:r>
            <w:proofErr w:type="spellEnd"/>
            <w:proofErr w:type="gramEnd"/>
            <w:r>
              <w:rPr>
                <w:rFonts w:ascii="Arial Narrow" w:hAnsi="Arial Narrow"/>
                <w:sz w:val="17"/>
                <w:szCs w:val="17"/>
              </w:rPr>
              <w:t>.</w:t>
            </w:r>
          </w:p>
        </w:tc>
      </w:tr>
      <w:tr w:rsidR="00DB62C1" w:rsidTr="00BE7872">
        <w:tc>
          <w:tcPr>
            <w:tcW w:w="8720" w:type="dxa"/>
            <w:gridSpan w:val="2"/>
            <w:shd w:val="clear" w:color="auto" w:fill="F2F2F2" w:themeFill="background1" w:themeFillShade="F2"/>
            <w:tcMar>
              <w:left w:w="108" w:type="dxa"/>
            </w:tcMar>
          </w:tcPr>
          <w:p w:rsidR="00DB62C1" w:rsidRDefault="00DB62C1" w:rsidP="00BE7872">
            <w:pPr>
              <w:pStyle w:val="PargrafodaLista"/>
              <w:spacing w:after="0"/>
              <w:ind w:left="0"/>
              <w:jc w:val="center"/>
              <w:rPr>
                <w:rFonts w:ascii="Arial Narrow" w:hAnsi="Arial Narrow"/>
                <w:b/>
                <w:sz w:val="17"/>
                <w:szCs w:val="17"/>
              </w:rPr>
            </w:pPr>
            <w:r>
              <w:rPr>
                <w:rFonts w:ascii="Arial Narrow" w:hAnsi="Arial Narrow"/>
                <w:b/>
                <w:sz w:val="17"/>
                <w:szCs w:val="17"/>
              </w:rPr>
              <w:t>REGRAS DE NEGÓCIO</w:t>
            </w:r>
          </w:p>
        </w:tc>
      </w:tr>
      <w:tr w:rsidR="00DB62C1" w:rsidTr="00BE7872">
        <w:tc>
          <w:tcPr>
            <w:tcW w:w="8720" w:type="dxa"/>
            <w:gridSpan w:val="2"/>
            <w:shd w:val="clear" w:color="auto" w:fill="auto"/>
            <w:tcMar>
              <w:left w:w="108" w:type="dxa"/>
            </w:tcMar>
          </w:tcPr>
          <w:p w:rsidR="00DB62C1" w:rsidRDefault="00DB62C1" w:rsidP="00BE7872">
            <w:pPr>
              <w:pStyle w:val="PargrafodaLista"/>
              <w:spacing w:after="0"/>
              <w:ind w:left="0"/>
              <w:jc w:val="center"/>
              <w:rPr>
                <w:rFonts w:ascii="Arial Narrow" w:hAnsi="Arial Narrow"/>
                <w:sz w:val="17"/>
                <w:szCs w:val="17"/>
              </w:rPr>
            </w:pPr>
            <w:r>
              <w:rPr>
                <w:rFonts w:ascii="Arial Narrow" w:hAnsi="Arial Narrow"/>
                <w:sz w:val="17"/>
                <w:szCs w:val="17"/>
              </w:rPr>
              <w:t xml:space="preserve">Deverá conter </w:t>
            </w:r>
            <w:proofErr w:type="spellStart"/>
            <w:r>
              <w:rPr>
                <w:rFonts w:ascii="Arial Narrow" w:hAnsi="Arial Narrow"/>
                <w:sz w:val="17"/>
                <w:szCs w:val="17"/>
              </w:rPr>
              <w:t>charts</w:t>
            </w:r>
            <w:proofErr w:type="spellEnd"/>
            <w:r>
              <w:rPr>
                <w:rFonts w:ascii="Arial Narrow" w:hAnsi="Arial Narrow"/>
                <w:sz w:val="17"/>
                <w:szCs w:val="17"/>
              </w:rPr>
              <w:t xml:space="preserve"> em dois níveis: de Release por </w:t>
            </w:r>
            <w:proofErr w:type="spellStart"/>
            <w:r>
              <w:rPr>
                <w:rFonts w:ascii="Arial Narrow" w:hAnsi="Arial Narrow"/>
                <w:sz w:val="17"/>
                <w:szCs w:val="17"/>
              </w:rPr>
              <w:t>Sprints</w:t>
            </w:r>
            <w:proofErr w:type="spellEnd"/>
            <w:r>
              <w:rPr>
                <w:rFonts w:ascii="Arial Narrow" w:hAnsi="Arial Narrow"/>
                <w:sz w:val="17"/>
                <w:szCs w:val="17"/>
              </w:rPr>
              <w:t xml:space="preserve"> e outro de </w:t>
            </w:r>
            <w:proofErr w:type="spellStart"/>
            <w:r>
              <w:rPr>
                <w:rFonts w:ascii="Arial Narrow" w:hAnsi="Arial Narrow"/>
                <w:sz w:val="17"/>
                <w:szCs w:val="17"/>
              </w:rPr>
              <w:t>Sprints</w:t>
            </w:r>
            <w:proofErr w:type="spellEnd"/>
            <w:r>
              <w:rPr>
                <w:rFonts w:ascii="Arial Narrow" w:hAnsi="Arial Narrow"/>
                <w:sz w:val="17"/>
                <w:szCs w:val="17"/>
              </w:rPr>
              <w:t xml:space="preserve"> por atividades.</w:t>
            </w:r>
          </w:p>
        </w:tc>
      </w:tr>
      <w:tr w:rsidR="00DB62C1" w:rsidTr="00BE7872">
        <w:tc>
          <w:tcPr>
            <w:tcW w:w="8720" w:type="dxa"/>
            <w:gridSpan w:val="2"/>
            <w:shd w:val="clear" w:color="auto" w:fill="BFBFBF" w:themeFill="background1" w:themeFillShade="BF"/>
            <w:tcMar>
              <w:left w:w="108" w:type="dxa"/>
            </w:tcMar>
          </w:tcPr>
          <w:p w:rsidR="00DB62C1" w:rsidRDefault="00DB62C1" w:rsidP="00BE7872">
            <w:pPr>
              <w:pStyle w:val="PargrafodaLista"/>
              <w:tabs>
                <w:tab w:val="left" w:pos="5084"/>
              </w:tabs>
              <w:spacing w:after="0"/>
              <w:ind w:left="0"/>
              <w:rPr>
                <w:rFonts w:ascii="Arial Narrow" w:hAnsi="Arial Narrow"/>
                <w:sz w:val="17"/>
                <w:szCs w:val="17"/>
              </w:rPr>
            </w:pPr>
            <w:r>
              <w:rPr>
                <w:rFonts w:ascii="Arial Narrow" w:hAnsi="Arial Narrow"/>
                <w:sz w:val="17"/>
                <w:szCs w:val="17"/>
              </w:rPr>
              <w:tab/>
            </w:r>
          </w:p>
        </w:tc>
      </w:tr>
      <w:tr w:rsidR="00DB62C1" w:rsidTr="00BE7872">
        <w:tc>
          <w:tcPr>
            <w:tcW w:w="813" w:type="dxa"/>
            <w:shd w:val="clear" w:color="auto" w:fill="F2F2F2" w:themeFill="background1" w:themeFillShade="F2"/>
            <w:tcMar>
              <w:left w:w="108" w:type="dxa"/>
            </w:tcMar>
            <w:vAlign w:val="center"/>
          </w:tcPr>
          <w:p w:rsidR="00DB62C1" w:rsidRDefault="00DB62C1" w:rsidP="00BE7872">
            <w:pPr>
              <w:pStyle w:val="PargrafodaLista"/>
              <w:spacing w:after="0"/>
              <w:ind w:left="0"/>
              <w:jc w:val="center"/>
              <w:rPr>
                <w:rFonts w:ascii="Arial Narrow" w:hAnsi="Arial Narrow"/>
                <w:b/>
                <w:sz w:val="17"/>
                <w:szCs w:val="17"/>
              </w:rPr>
            </w:pPr>
            <w:r>
              <w:rPr>
                <w:rFonts w:ascii="Arial Narrow" w:hAnsi="Arial Narrow"/>
                <w:b/>
                <w:sz w:val="17"/>
                <w:szCs w:val="17"/>
              </w:rPr>
              <w:t>ID</w:t>
            </w:r>
          </w:p>
        </w:tc>
        <w:tc>
          <w:tcPr>
            <w:tcW w:w="7907" w:type="dxa"/>
            <w:shd w:val="clear" w:color="auto" w:fill="F2F2F2" w:themeFill="background1" w:themeFillShade="F2"/>
            <w:tcMar>
              <w:left w:w="108" w:type="dxa"/>
            </w:tcMar>
            <w:vAlign w:val="center"/>
          </w:tcPr>
          <w:p w:rsidR="00DB62C1" w:rsidRDefault="00B97B50" w:rsidP="00BE7872">
            <w:pPr>
              <w:pStyle w:val="PargrafodaLista"/>
              <w:spacing w:after="0"/>
              <w:ind w:left="0"/>
              <w:jc w:val="center"/>
              <w:rPr>
                <w:rFonts w:ascii="Arial Narrow" w:hAnsi="Arial Narrow"/>
                <w:b/>
                <w:sz w:val="17"/>
                <w:szCs w:val="17"/>
              </w:rPr>
            </w:pPr>
            <w:r>
              <w:rPr>
                <w:rFonts w:ascii="Arial Narrow" w:hAnsi="Arial Narrow"/>
                <w:b/>
                <w:sz w:val="17"/>
                <w:szCs w:val="17"/>
              </w:rPr>
              <w:t>REQUISITO FUNCIONAL</w:t>
            </w:r>
          </w:p>
        </w:tc>
      </w:tr>
      <w:tr w:rsidR="00DB62C1" w:rsidTr="00BE7872">
        <w:tc>
          <w:tcPr>
            <w:tcW w:w="813" w:type="dxa"/>
            <w:shd w:val="clear" w:color="auto" w:fill="FFFFFF" w:themeFill="background1"/>
            <w:tcMar>
              <w:left w:w="108" w:type="dxa"/>
            </w:tcMar>
          </w:tcPr>
          <w:p w:rsidR="00DB62C1" w:rsidRDefault="00DB62C1" w:rsidP="00BE7872">
            <w:pPr>
              <w:pStyle w:val="PargrafodaLista"/>
              <w:spacing w:after="0"/>
              <w:ind w:left="0"/>
              <w:rPr>
                <w:rFonts w:ascii="Arial Narrow" w:hAnsi="Arial Narrow"/>
                <w:sz w:val="17"/>
                <w:szCs w:val="17"/>
              </w:rPr>
            </w:pPr>
            <w:r>
              <w:rPr>
                <w:rFonts w:ascii="Arial Narrow" w:hAnsi="Arial Narrow"/>
                <w:sz w:val="17"/>
                <w:szCs w:val="17"/>
              </w:rPr>
              <w:t>RF 10</w:t>
            </w:r>
          </w:p>
        </w:tc>
        <w:tc>
          <w:tcPr>
            <w:tcW w:w="7907" w:type="dxa"/>
            <w:shd w:val="clear" w:color="auto" w:fill="auto"/>
            <w:tcMar>
              <w:left w:w="108" w:type="dxa"/>
            </w:tcMar>
          </w:tcPr>
          <w:p w:rsidR="00DB62C1" w:rsidRDefault="00DB62C1" w:rsidP="00BE7872">
            <w:pPr>
              <w:pStyle w:val="PargrafodaLista"/>
              <w:spacing w:after="0"/>
              <w:ind w:left="0"/>
              <w:rPr>
                <w:rFonts w:ascii="Arial Narrow" w:hAnsi="Arial Narrow"/>
                <w:sz w:val="17"/>
                <w:szCs w:val="17"/>
              </w:rPr>
            </w:pPr>
            <w:r>
              <w:rPr>
                <w:rFonts w:ascii="Arial Narrow" w:hAnsi="Arial Narrow"/>
                <w:sz w:val="17"/>
                <w:szCs w:val="17"/>
              </w:rPr>
              <w:t xml:space="preserve">Progressão </w:t>
            </w:r>
            <w:proofErr w:type="spellStart"/>
            <w:r>
              <w:rPr>
                <w:rFonts w:ascii="Arial Narrow" w:hAnsi="Arial Narrow"/>
                <w:sz w:val="17"/>
                <w:szCs w:val="17"/>
              </w:rPr>
              <w:t>Burndown</w:t>
            </w:r>
            <w:proofErr w:type="spellEnd"/>
            <w:r w:rsidR="00583381">
              <w:rPr>
                <w:rFonts w:ascii="Arial Narrow" w:hAnsi="Arial Narrow"/>
                <w:sz w:val="17"/>
                <w:szCs w:val="17"/>
              </w:rPr>
              <w:t>.</w:t>
            </w:r>
          </w:p>
        </w:tc>
      </w:tr>
      <w:tr w:rsidR="00DB62C1" w:rsidTr="00BE7872">
        <w:tc>
          <w:tcPr>
            <w:tcW w:w="8720" w:type="dxa"/>
            <w:gridSpan w:val="2"/>
            <w:shd w:val="clear" w:color="auto" w:fill="F2F2F2" w:themeFill="background1" w:themeFillShade="F2"/>
            <w:tcMar>
              <w:left w:w="108" w:type="dxa"/>
            </w:tcMar>
          </w:tcPr>
          <w:p w:rsidR="00DB62C1" w:rsidRDefault="00DB62C1" w:rsidP="00BE7872">
            <w:pPr>
              <w:pStyle w:val="PargrafodaLista"/>
              <w:spacing w:after="0"/>
              <w:ind w:left="0"/>
              <w:jc w:val="center"/>
              <w:rPr>
                <w:rFonts w:ascii="Arial Narrow" w:hAnsi="Arial Narrow"/>
                <w:b/>
                <w:sz w:val="17"/>
                <w:szCs w:val="17"/>
              </w:rPr>
            </w:pPr>
            <w:r>
              <w:rPr>
                <w:rFonts w:ascii="Arial Narrow" w:hAnsi="Arial Narrow"/>
                <w:b/>
                <w:sz w:val="17"/>
                <w:szCs w:val="17"/>
              </w:rPr>
              <w:t>REGRAS DE NEGÓCIO</w:t>
            </w:r>
          </w:p>
        </w:tc>
      </w:tr>
      <w:tr w:rsidR="00DB62C1" w:rsidTr="00BE7872">
        <w:tc>
          <w:tcPr>
            <w:tcW w:w="8720" w:type="dxa"/>
            <w:gridSpan w:val="2"/>
            <w:shd w:val="clear" w:color="auto" w:fill="auto"/>
            <w:tcMar>
              <w:left w:w="108" w:type="dxa"/>
            </w:tcMar>
          </w:tcPr>
          <w:p w:rsidR="00DB62C1" w:rsidRDefault="00DB62C1" w:rsidP="00BE7872">
            <w:pPr>
              <w:pStyle w:val="PargrafodaLista"/>
              <w:spacing w:after="0"/>
              <w:ind w:left="0"/>
              <w:jc w:val="center"/>
              <w:rPr>
                <w:rFonts w:ascii="Arial Narrow" w:hAnsi="Arial Narrow"/>
                <w:sz w:val="17"/>
                <w:szCs w:val="17"/>
              </w:rPr>
            </w:pPr>
            <w:r>
              <w:rPr>
                <w:rFonts w:ascii="Arial Narrow" w:hAnsi="Arial Narrow"/>
                <w:sz w:val="17"/>
                <w:szCs w:val="17"/>
              </w:rPr>
              <w:t xml:space="preserve">Os </w:t>
            </w:r>
            <w:proofErr w:type="spellStart"/>
            <w:r>
              <w:rPr>
                <w:rFonts w:ascii="Arial Narrow" w:hAnsi="Arial Narrow"/>
                <w:sz w:val="17"/>
                <w:szCs w:val="17"/>
              </w:rPr>
              <w:t>Burndownsteram</w:t>
            </w:r>
            <w:proofErr w:type="spellEnd"/>
            <w:r>
              <w:rPr>
                <w:rFonts w:ascii="Arial Narrow" w:hAnsi="Arial Narrow"/>
                <w:sz w:val="17"/>
                <w:szCs w:val="17"/>
              </w:rPr>
              <w:t xml:space="preserve"> dois níveis de visibilidade: Release por Pontos e</w:t>
            </w:r>
            <w:r w:rsidR="00583381">
              <w:rPr>
                <w:rFonts w:ascii="Arial Narrow" w:hAnsi="Arial Narrow"/>
                <w:sz w:val="17"/>
                <w:szCs w:val="17"/>
              </w:rPr>
              <w:t xml:space="preserve"> outro de </w:t>
            </w:r>
            <w:proofErr w:type="spellStart"/>
            <w:r w:rsidR="00583381">
              <w:rPr>
                <w:rFonts w:ascii="Arial Narrow" w:hAnsi="Arial Narrow"/>
                <w:sz w:val="17"/>
                <w:szCs w:val="17"/>
              </w:rPr>
              <w:t>Sprints</w:t>
            </w:r>
            <w:proofErr w:type="spellEnd"/>
            <w:r w:rsidR="00583381">
              <w:rPr>
                <w:rFonts w:ascii="Arial Narrow" w:hAnsi="Arial Narrow"/>
                <w:sz w:val="17"/>
                <w:szCs w:val="17"/>
              </w:rPr>
              <w:t xml:space="preserve"> por d</w:t>
            </w:r>
            <w:r>
              <w:rPr>
                <w:rFonts w:ascii="Arial Narrow" w:hAnsi="Arial Narrow"/>
                <w:sz w:val="17"/>
                <w:szCs w:val="17"/>
              </w:rPr>
              <w:t>ia</w:t>
            </w:r>
            <w:r w:rsidR="00583381">
              <w:rPr>
                <w:rFonts w:ascii="Arial Narrow" w:hAnsi="Arial Narrow"/>
                <w:sz w:val="17"/>
                <w:szCs w:val="17"/>
              </w:rPr>
              <w:t>s.</w:t>
            </w:r>
          </w:p>
        </w:tc>
      </w:tr>
      <w:tr w:rsidR="00DB62C1" w:rsidTr="00BE7872">
        <w:tc>
          <w:tcPr>
            <w:tcW w:w="8720" w:type="dxa"/>
            <w:gridSpan w:val="2"/>
            <w:shd w:val="clear" w:color="auto" w:fill="BFBFBF" w:themeFill="background1" w:themeFillShade="BF"/>
            <w:tcMar>
              <w:left w:w="108" w:type="dxa"/>
            </w:tcMar>
          </w:tcPr>
          <w:p w:rsidR="00DB62C1" w:rsidRDefault="00DB62C1" w:rsidP="00BE7872">
            <w:pPr>
              <w:pStyle w:val="PargrafodaLista"/>
              <w:tabs>
                <w:tab w:val="left" w:pos="5084"/>
              </w:tabs>
              <w:spacing w:after="0"/>
              <w:ind w:left="0"/>
              <w:rPr>
                <w:rFonts w:ascii="Arial Narrow" w:hAnsi="Arial Narrow"/>
                <w:sz w:val="17"/>
                <w:szCs w:val="17"/>
              </w:rPr>
            </w:pPr>
            <w:r>
              <w:rPr>
                <w:rFonts w:ascii="Arial Narrow" w:hAnsi="Arial Narrow"/>
                <w:sz w:val="17"/>
                <w:szCs w:val="17"/>
              </w:rPr>
              <w:tab/>
            </w:r>
          </w:p>
        </w:tc>
      </w:tr>
      <w:tr w:rsidR="00DB62C1" w:rsidTr="00BE7872">
        <w:tc>
          <w:tcPr>
            <w:tcW w:w="813" w:type="dxa"/>
            <w:shd w:val="clear" w:color="auto" w:fill="F2F2F2" w:themeFill="background1" w:themeFillShade="F2"/>
            <w:tcMar>
              <w:left w:w="108" w:type="dxa"/>
            </w:tcMar>
            <w:vAlign w:val="center"/>
          </w:tcPr>
          <w:p w:rsidR="00DB62C1" w:rsidRDefault="00DB62C1" w:rsidP="00BE7872">
            <w:pPr>
              <w:pStyle w:val="PargrafodaLista"/>
              <w:spacing w:after="0"/>
              <w:ind w:left="0"/>
              <w:jc w:val="center"/>
              <w:rPr>
                <w:rFonts w:ascii="Arial Narrow" w:hAnsi="Arial Narrow"/>
                <w:b/>
                <w:sz w:val="17"/>
                <w:szCs w:val="17"/>
              </w:rPr>
            </w:pPr>
            <w:r>
              <w:rPr>
                <w:rFonts w:ascii="Arial Narrow" w:hAnsi="Arial Narrow"/>
                <w:b/>
                <w:sz w:val="17"/>
                <w:szCs w:val="17"/>
              </w:rPr>
              <w:t>ID</w:t>
            </w:r>
          </w:p>
        </w:tc>
        <w:tc>
          <w:tcPr>
            <w:tcW w:w="7907" w:type="dxa"/>
            <w:shd w:val="clear" w:color="auto" w:fill="F2F2F2" w:themeFill="background1" w:themeFillShade="F2"/>
            <w:tcMar>
              <w:left w:w="108" w:type="dxa"/>
            </w:tcMar>
            <w:vAlign w:val="center"/>
          </w:tcPr>
          <w:p w:rsidR="00DB62C1" w:rsidRDefault="00B97B50" w:rsidP="00BE7872">
            <w:pPr>
              <w:pStyle w:val="PargrafodaLista"/>
              <w:spacing w:after="0"/>
              <w:ind w:left="0"/>
              <w:jc w:val="center"/>
              <w:rPr>
                <w:rFonts w:ascii="Arial Narrow" w:hAnsi="Arial Narrow"/>
                <w:b/>
                <w:sz w:val="17"/>
                <w:szCs w:val="17"/>
              </w:rPr>
            </w:pPr>
            <w:r>
              <w:rPr>
                <w:rFonts w:ascii="Arial Narrow" w:hAnsi="Arial Narrow"/>
                <w:b/>
                <w:sz w:val="17"/>
                <w:szCs w:val="17"/>
              </w:rPr>
              <w:t>REQUISITO FUNCIONAL</w:t>
            </w:r>
            <w:bookmarkStart w:id="0" w:name="_GoBack"/>
            <w:bookmarkEnd w:id="0"/>
          </w:p>
        </w:tc>
      </w:tr>
      <w:tr w:rsidR="00DB62C1" w:rsidTr="00BE7872">
        <w:tc>
          <w:tcPr>
            <w:tcW w:w="813" w:type="dxa"/>
            <w:shd w:val="clear" w:color="auto" w:fill="FFFFFF" w:themeFill="background1"/>
            <w:tcMar>
              <w:left w:w="108" w:type="dxa"/>
            </w:tcMar>
          </w:tcPr>
          <w:p w:rsidR="00DB62C1" w:rsidRDefault="00DB62C1" w:rsidP="00BE7872">
            <w:pPr>
              <w:pStyle w:val="PargrafodaLista"/>
              <w:spacing w:after="0"/>
              <w:ind w:left="0"/>
              <w:rPr>
                <w:rFonts w:ascii="Arial Narrow" w:hAnsi="Arial Narrow"/>
                <w:sz w:val="17"/>
                <w:szCs w:val="17"/>
              </w:rPr>
            </w:pPr>
            <w:r>
              <w:rPr>
                <w:rFonts w:ascii="Arial Narrow" w:hAnsi="Arial Narrow"/>
                <w:sz w:val="17"/>
                <w:szCs w:val="17"/>
              </w:rPr>
              <w:t>RF 11</w:t>
            </w:r>
          </w:p>
        </w:tc>
        <w:tc>
          <w:tcPr>
            <w:tcW w:w="7907" w:type="dxa"/>
            <w:shd w:val="clear" w:color="auto" w:fill="auto"/>
            <w:tcMar>
              <w:left w:w="108" w:type="dxa"/>
            </w:tcMar>
          </w:tcPr>
          <w:p w:rsidR="00DB62C1" w:rsidRDefault="00DB62C1" w:rsidP="00583381">
            <w:pPr>
              <w:pStyle w:val="PargrafodaLista"/>
              <w:spacing w:after="0"/>
              <w:ind w:left="0"/>
              <w:rPr>
                <w:rFonts w:ascii="Arial Narrow" w:hAnsi="Arial Narrow"/>
                <w:sz w:val="17"/>
                <w:szCs w:val="17"/>
              </w:rPr>
            </w:pPr>
            <w:r>
              <w:rPr>
                <w:rFonts w:ascii="Arial Narrow" w:hAnsi="Arial Narrow"/>
                <w:sz w:val="17"/>
                <w:szCs w:val="17"/>
              </w:rPr>
              <w:t xml:space="preserve">Progressão </w:t>
            </w:r>
            <w:r w:rsidR="00583381">
              <w:rPr>
                <w:rFonts w:ascii="Arial Narrow" w:hAnsi="Arial Narrow"/>
                <w:sz w:val="17"/>
                <w:szCs w:val="17"/>
              </w:rPr>
              <w:t xml:space="preserve">no andamento em porcentagem </w:t>
            </w:r>
            <w:r>
              <w:rPr>
                <w:rFonts w:ascii="Arial Narrow" w:hAnsi="Arial Narrow"/>
                <w:sz w:val="17"/>
                <w:szCs w:val="17"/>
              </w:rPr>
              <w:t>do projeto</w:t>
            </w:r>
            <w:r w:rsidR="00583381">
              <w:rPr>
                <w:rFonts w:ascii="Arial Narrow" w:hAnsi="Arial Narrow"/>
                <w:sz w:val="17"/>
                <w:szCs w:val="17"/>
              </w:rPr>
              <w:t>.</w:t>
            </w:r>
          </w:p>
        </w:tc>
      </w:tr>
      <w:tr w:rsidR="00DB62C1" w:rsidTr="00BE7872">
        <w:tc>
          <w:tcPr>
            <w:tcW w:w="8720" w:type="dxa"/>
            <w:gridSpan w:val="2"/>
            <w:shd w:val="clear" w:color="auto" w:fill="F2F2F2" w:themeFill="background1" w:themeFillShade="F2"/>
            <w:tcMar>
              <w:left w:w="108" w:type="dxa"/>
            </w:tcMar>
          </w:tcPr>
          <w:p w:rsidR="00DB62C1" w:rsidRDefault="00DB62C1" w:rsidP="00BE7872">
            <w:pPr>
              <w:pStyle w:val="PargrafodaLista"/>
              <w:spacing w:after="0"/>
              <w:ind w:left="0"/>
              <w:jc w:val="center"/>
              <w:rPr>
                <w:rFonts w:ascii="Arial Narrow" w:hAnsi="Arial Narrow"/>
                <w:b/>
                <w:sz w:val="17"/>
                <w:szCs w:val="17"/>
              </w:rPr>
            </w:pPr>
            <w:r>
              <w:rPr>
                <w:rFonts w:ascii="Arial Narrow" w:hAnsi="Arial Narrow"/>
                <w:b/>
                <w:sz w:val="17"/>
                <w:szCs w:val="17"/>
              </w:rPr>
              <w:t>REGRAS DE NEGÓCIO</w:t>
            </w:r>
          </w:p>
        </w:tc>
      </w:tr>
      <w:tr w:rsidR="00DB62C1" w:rsidTr="00BE7872">
        <w:tc>
          <w:tcPr>
            <w:tcW w:w="8720" w:type="dxa"/>
            <w:gridSpan w:val="2"/>
            <w:shd w:val="clear" w:color="auto" w:fill="auto"/>
            <w:tcMar>
              <w:left w:w="108" w:type="dxa"/>
            </w:tcMar>
          </w:tcPr>
          <w:p w:rsidR="00DB62C1" w:rsidRDefault="00583381" w:rsidP="00583381">
            <w:pPr>
              <w:pStyle w:val="PargrafodaLista"/>
              <w:spacing w:after="0"/>
              <w:ind w:left="0"/>
              <w:jc w:val="center"/>
              <w:rPr>
                <w:rFonts w:ascii="Arial Narrow" w:hAnsi="Arial Narrow"/>
                <w:sz w:val="17"/>
                <w:szCs w:val="17"/>
              </w:rPr>
            </w:pPr>
            <w:r>
              <w:rPr>
                <w:rFonts w:ascii="Arial Narrow" w:hAnsi="Arial Narrow"/>
                <w:sz w:val="17"/>
                <w:szCs w:val="17"/>
              </w:rPr>
              <w:t xml:space="preserve">Essa progressão poderia ser vista em </w:t>
            </w:r>
            <w:proofErr w:type="gramStart"/>
            <w:r>
              <w:rPr>
                <w:rFonts w:ascii="Arial Narrow" w:hAnsi="Arial Narrow"/>
                <w:sz w:val="17"/>
                <w:szCs w:val="17"/>
              </w:rPr>
              <w:t>uma Release</w:t>
            </w:r>
            <w:proofErr w:type="gramEnd"/>
            <w:r>
              <w:rPr>
                <w:rFonts w:ascii="Arial Narrow" w:hAnsi="Arial Narrow"/>
                <w:sz w:val="17"/>
                <w:szCs w:val="17"/>
              </w:rPr>
              <w:t xml:space="preserve"> o progresso em porcentagem sendo incrementada através de atividades concluídas de cada Sprint.</w:t>
            </w:r>
          </w:p>
        </w:tc>
      </w:tr>
      <w:tr w:rsidR="00DB62C1" w:rsidTr="00BE7872">
        <w:tc>
          <w:tcPr>
            <w:tcW w:w="8720" w:type="dxa"/>
            <w:gridSpan w:val="2"/>
            <w:shd w:val="clear" w:color="auto" w:fill="BFBFBF" w:themeFill="background1" w:themeFillShade="BF"/>
            <w:tcMar>
              <w:left w:w="108" w:type="dxa"/>
            </w:tcMar>
          </w:tcPr>
          <w:p w:rsidR="00DB62C1" w:rsidRDefault="00DB62C1" w:rsidP="00BE7872">
            <w:pPr>
              <w:pStyle w:val="PargrafodaLista"/>
              <w:tabs>
                <w:tab w:val="left" w:pos="5084"/>
              </w:tabs>
              <w:spacing w:after="0"/>
              <w:ind w:left="0"/>
              <w:rPr>
                <w:rFonts w:ascii="Arial Narrow" w:hAnsi="Arial Narrow"/>
                <w:sz w:val="17"/>
                <w:szCs w:val="17"/>
              </w:rPr>
            </w:pPr>
            <w:r>
              <w:rPr>
                <w:rFonts w:ascii="Arial Narrow" w:hAnsi="Arial Narrow"/>
                <w:sz w:val="17"/>
                <w:szCs w:val="17"/>
              </w:rPr>
              <w:tab/>
            </w:r>
          </w:p>
        </w:tc>
      </w:tr>
    </w:tbl>
    <w:p w:rsidR="00C249B7" w:rsidRDefault="00C249B7">
      <w:pPr>
        <w:pStyle w:val="PargrafodaLista"/>
        <w:ind w:left="0"/>
        <w:rPr>
          <w:rFonts w:ascii="Arial Narrow" w:hAnsi="Arial Narrow"/>
          <w:b/>
          <w:sz w:val="17"/>
          <w:szCs w:val="17"/>
        </w:rPr>
      </w:pPr>
    </w:p>
    <w:p w:rsidR="00C249B7" w:rsidRDefault="00C249B7">
      <w:pPr>
        <w:pStyle w:val="PargrafodaLista"/>
        <w:ind w:left="0"/>
        <w:rPr>
          <w:rFonts w:ascii="Arial Narrow" w:hAnsi="Arial Narrow"/>
          <w:b/>
          <w:sz w:val="17"/>
          <w:szCs w:val="17"/>
        </w:rPr>
      </w:pPr>
    </w:p>
    <w:p w:rsidR="00C249B7" w:rsidRDefault="00C249B7">
      <w:pPr>
        <w:pStyle w:val="PargrafodaLista"/>
        <w:ind w:left="0"/>
        <w:rPr>
          <w:rFonts w:ascii="Arial Narrow" w:hAnsi="Arial Narrow"/>
        </w:rPr>
      </w:pPr>
    </w:p>
    <w:p w:rsidR="00C249B7" w:rsidRDefault="00BE7872">
      <w:pPr>
        <w:pStyle w:val="PargrafodaLista"/>
        <w:numPr>
          <w:ilvl w:val="1"/>
          <w:numId w:val="3"/>
        </w:numPr>
        <w:rPr>
          <w:rFonts w:ascii="Arial Narrow" w:hAnsi="Arial Narrow"/>
          <w:b/>
        </w:rPr>
      </w:pPr>
      <w:r>
        <w:rPr>
          <w:rFonts w:ascii="Arial Narrow" w:hAnsi="Arial Narrow"/>
          <w:b/>
        </w:rPr>
        <w:t>Requisitos Não-Funcionais</w:t>
      </w:r>
    </w:p>
    <w:p w:rsidR="00C249B7" w:rsidRDefault="00BE7872">
      <w:pPr>
        <w:pStyle w:val="PargrafodaLista"/>
        <w:ind w:left="0"/>
        <w:jc w:val="both"/>
        <w:rPr>
          <w:rFonts w:ascii="Arial Narrow" w:hAnsi="Arial Narrow"/>
          <w:color w:val="FF0000"/>
        </w:rPr>
      </w:pPr>
      <w:r>
        <w:rPr>
          <w:rFonts w:ascii="Arial Narrow" w:hAnsi="Arial Narrow"/>
          <w:color w:val="FF0000"/>
        </w:rPr>
        <w:t>Preenc</w:t>
      </w:r>
      <w:r w:rsidR="00297E40">
        <w:rPr>
          <w:rFonts w:ascii="Arial Narrow" w:hAnsi="Arial Narrow"/>
          <w:color w:val="FF0000"/>
        </w:rPr>
        <w:t xml:space="preserve">ha o quadro (como abaixo) para </w:t>
      </w:r>
      <w:r>
        <w:rPr>
          <w:rFonts w:ascii="Arial Narrow" w:hAnsi="Arial Narrow"/>
          <w:color w:val="FF0000"/>
        </w:rPr>
        <w:t>listagem de cada requisito não-funcional identificado:</w:t>
      </w:r>
    </w:p>
    <w:tbl>
      <w:tblPr>
        <w:tblStyle w:val="Tabelacomgrade"/>
        <w:tblW w:w="5065" w:type="pct"/>
        <w:tblLook w:val="04A0" w:firstRow="1" w:lastRow="0" w:firstColumn="1" w:lastColumn="0" w:noHBand="0" w:noVBand="1"/>
      </w:tblPr>
      <w:tblGrid>
        <w:gridCol w:w="825"/>
        <w:gridCol w:w="3105"/>
        <w:gridCol w:w="1492"/>
        <w:gridCol w:w="1722"/>
        <w:gridCol w:w="1689"/>
      </w:tblGrid>
      <w:tr w:rsidR="00C249B7" w:rsidTr="00BE7872">
        <w:trPr>
          <w:trHeight w:val="152"/>
        </w:trPr>
        <w:tc>
          <w:tcPr>
            <w:tcW w:w="8833" w:type="dxa"/>
            <w:gridSpan w:val="5"/>
            <w:shd w:val="clear" w:color="auto" w:fill="F2F2F2" w:themeFill="background1" w:themeFillShade="F2"/>
            <w:tcMar>
              <w:left w:w="108" w:type="dxa"/>
            </w:tcMar>
          </w:tcPr>
          <w:p w:rsidR="00C249B7" w:rsidRDefault="00BE7872">
            <w:pPr>
              <w:pStyle w:val="PargrafodaLista"/>
              <w:spacing w:after="0"/>
              <w:ind w:left="0"/>
              <w:jc w:val="center"/>
              <w:rPr>
                <w:rFonts w:ascii="Arial Narrow" w:hAnsi="Arial Narrow"/>
                <w:b/>
                <w:sz w:val="17"/>
                <w:szCs w:val="17"/>
              </w:rPr>
            </w:pPr>
            <w:r>
              <w:rPr>
                <w:rFonts w:ascii="Arial Narrow" w:hAnsi="Arial Narrow"/>
                <w:b/>
                <w:sz w:val="17"/>
                <w:szCs w:val="17"/>
              </w:rPr>
              <w:t>SUMÁRIO DOS REQUISITOS NÃO-FUNCIONAIS (</w:t>
            </w:r>
            <w:proofErr w:type="spellStart"/>
            <w:r>
              <w:rPr>
                <w:rFonts w:ascii="Arial Narrow" w:hAnsi="Arial Narrow"/>
                <w:b/>
                <w:sz w:val="17"/>
                <w:szCs w:val="17"/>
              </w:rPr>
              <w:t>RNFs</w:t>
            </w:r>
            <w:proofErr w:type="spellEnd"/>
            <w:r>
              <w:rPr>
                <w:rFonts w:ascii="Arial Narrow" w:hAnsi="Arial Narrow"/>
                <w:b/>
                <w:sz w:val="17"/>
                <w:szCs w:val="17"/>
              </w:rPr>
              <w:t>)</w:t>
            </w:r>
          </w:p>
        </w:tc>
      </w:tr>
      <w:tr w:rsidR="00BE7872" w:rsidTr="00BE7872">
        <w:trPr>
          <w:trHeight w:val="475"/>
        </w:trPr>
        <w:tc>
          <w:tcPr>
            <w:tcW w:w="825"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sz w:val="17"/>
                <w:szCs w:val="17"/>
              </w:rPr>
            </w:pPr>
            <w:r>
              <w:rPr>
                <w:rFonts w:ascii="Arial Narrow" w:hAnsi="Arial Narrow"/>
                <w:sz w:val="17"/>
                <w:szCs w:val="17"/>
              </w:rPr>
              <w:t>ID</w:t>
            </w:r>
          </w:p>
        </w:tc>
        <w:tc>
          <w:tcPr>
            <w:tcW w:w="3105"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sz w:val="17"/>
                <w:szCs w:val="17"/>
              </w:rPr>
            </w:pPr>
            <w:r>
              <w:rPr>
                <w:rFonts w:ascii="Arial Narrow" w:hAnsi="Arial Narrow"/>
                <w:sz w:val="17"/>
                <w:szCs w:val="17"/>
              </w:rPr>
              <w:t>DESCRIÇÃO RESUMIDA</w:t>
            </w:r>
          </w:p>
        </w:tc>
        <w:tc>
          <w:tcPr>
            <w:tcW w:w="1492"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sz w:val="17"/>
                <w:szCs w:val="17"/>
              </w:rPr>
            </w:pPr>
            <w:r>
              <w:rPr>
                <w:rFonts w:ascii="Arial Narrow" w:hAnsi="Arial Narrow"/>
                <w:sz w:val="17"/>
                <w:szCs w:val="17"/>
              </w:rPr>
              <w:t>SUBTIPO DE RNF</w:t>
            </w:r>
          </w:p>
        </w:tc>
        <w:tc>
          <w:tcPr>
            <w:tcW w:w="1722"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sz w:val="17"/>
                <w:szCs w:val="17"/>
              </w:rPr>
            </w:pPr>
            <w:r>
              <w:rPr>
                <w:rFonts w:ascii="Arial Narrow" w:hAnsi="Arial Narrow"/>
                <w:sz w:val="17"/>
                <w:szCs w:val="17"/>
              </w:rPr>
              <w:t>IMPACTA EM QUAIS REQUISITOS FUNCIONAIS?*</w:t>
            </w:r>
          </w:p>
        </w:tc>
        <w:tc>
          <w:tcPr>
            <w:tcW w:w="1689"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sz w:val="17"/>
                <w:szCs w:val="17"/>
              </w:rPr>
            </w:pPr>
            <w:r>
              <w:rPr>
                <w:rFonts w:ascii="Arial Narrow" w:hAnsi="Arial Narrow"/>
                <w:sz w:val="17"/>
                <w:szCs w:val="17"/>
              </w:rPr>
              <w:t>PRIORIDADE**</w:t>
            </w:r>
          </w:p>
        </w:tc>
      </w:tr>
      <w:tr w:rsidR="00BE7872" w:rsidTr="00BE7872">
        <w:trPr>
          <w:trHeight w:val="152"/>
        </w:trPr>
        <w:tc>
          <w:tcPr>
            <w:tcW w:w="825" w:type="dxa"/>
            <w:shd w:val="clear" w:color="auto" w:fill="FFFFFF" w:themeFill="background1"/>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RNF 01</w:t>
            </w:r>
          </w:p>
        </w:tc>
        <w:tc>
          <w:tcPr>
            <w:tcW w:w="3105" w:type="dxa"/>
            <w:shd w:val="clear" w:color="auto" w:fill="auto"/>
            <w:tcMar>
              <w:left w:w="108" w:type="dxa"/>
            </w:tcMar>
          </w:tcPr>
          <w:p w:rsidR="00C249B7" w:rsidRDefault="000A51D4">
            <w:pPr>
              <w:pStyle w:val="PargrafodaLista"/>
              <w:spacing w:after="0"/>
              <w:ind w:left="0"/>
              <w:rPr>
                <w:rFonts w:ascii="Arial Narrow" w:hAnsi="Arial Narrow"/>
                <w:sz w:val="17"/>
                <w:szCs w:val="17"/>
              </w:rPr>
            </w:pPr>
            <w:proofErr w:type="spellStart"/>
            <w:proofErr w:type="gramStart"/>
            <w:r>
              <w:rPr>
                <w:rFonts w:ascii="Arial Narrow" w:hAnsi="Arial Narrow"/>
                <w:sz w:val="17"/>
                <w:szCs w:val="17"/>
              </w:rPr>
              <w:t>JavaEE</w:t>
            </w:r>
            <w:proofErr w:type="spellEnd"/>
            <w:proofErr w:type="gramEnd"/>
          </w:p>
        </w:tc>
        <w:tc>
          <w:tcPr>
            <w:tcW w:w="1492" w:type="dxa"/>
            <w:shd w:val="clear" w:color="auto" w:fill="auto"/>
            <w:tcMar>
              <w:left w:w="108" w:type="dxa"/>
            </w:tcMar>
          </w:tcPr>
          <w:p w:rsidR="00C249B7" w:rsidRDefault="00C249B7">
            <w:pPr>
              <w:pStyle w:val="PargrafodaLista"/>
              <w:spacing w:after="0"/>
              <w:ind w:left="0"/>
              <w:rPr>
                <w:rFonts w:ascii="Arial Narrow" w:hAnsi="Arial Narrow"/>
                <w:sz w:val="17"/>
                <w:szCs w:val="17"/>
              </w:rPr>
            </w:pPr>
          </w:p>
        </w:tc>
        <w:tc>
          <w:tcPr>
            <w:tcW w:w="1722" w:type="dxa"/>
            <w:shd w:val="clear" w:color="auto" w:fill="auto"/>
            <w:tcMar>
              <w:left w:w="108" w:type="dxa"/>
            </w:tcMar>
          </w:tcPr>
          <w:p w:rsidR="00C249B7" w:rsidRPr="000A51D4" w:rsidRDefault="000A51D4" w:rsidP="000A51D4">
            <w:pPr>
              <w:pStyle w:val="PargrafodaLista"/>
              <w:spacing w:after="0"/>
              <w:ind w:left="0"/>
              <w:rPr>
                <w:rFonts w:ascii="Arial Narrow" w:hAnsi="Arial Narrow"/>
                <w:sz w:val="17"/>
                <w:szCs w:val="17"/>
              </w:rPr>
            </w:pPr>
            <w:r w:rsidRPr="000A51D4">
              <w:rPr>
                <w:rFonts w:ascii="Arial Narrow" w:hAnsi="Arial Narrow"/>
                <w:sz w:val="17"/>
                <w:szCs w:val="17"/>
              </w:rPr>
              <w:t>RF</w:t>
            </w:r>
            <w:r>
              <w:rPr>
                <w:rFonts w:ascii="Arial Narrow" w:hAnsi="Arial Narrow"/>
                <w:sz w:val="17"/>
                <w:szCs w:val="17"/>
              </w:rPr>
              <w:t xml:space="preserve"> 00***</w:t>
            </w:r>
            <w:r w:rsidR="00BE7872">
              <w:rPr>
                <w:rFonts w:ascii="Arial Narrow" w:hAnsi="Arial Narrow"/>
                <w:sz w:val="17"/>
                <w:szCs w:val="17"/>
              </w:rPr>
              <w:t>*</w:t>
            </w:r>
          </w:p>
        </w:tc>
        <w:tc>
          <w:tcPr>
            <w:tcW w:w="1689"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Alta</w:t>
            </w:r>
          </w:p>
        </w:tc>
      </w:tr>
      <w:tr w:rsidR="00D803E1" w:rsidTr="00BE7872">
        <w:trPr>
          <w:trHeight w:val="152"/>
        </w:trPr>
        <w:tc>
          <w:tcPr>
            <w:tcW w:w="825" w:type="dxa"/>
            <w:shd w:val="clear" w:color="auto" w:fill="FFFFFF" w:themeFill="background1"/>
            <w:tcMar>
              <w:left w:w="108" w:type="dxa"/>
            </w:tcMar>
          </w:tcPr>
          <w:p w:rsidR="00D803E1" w:rsidRDefault="00D803E1">
            <w:pPr>
              <w:pStyle w:val="PargrafodaLista"/>
              <w:spacing w:after="0"/>
              <w:ind w:left="0"/>
              <w:rPr>
                <w:rFonts w:ascii="Arial Narrow" w:hAnsi="Arial Narrow"/>
                <w:sz w:val="17"/>
                <w:szCs w:val="17"/>
              </w:rPr>
            </w:pPr>
            <w:r>
              <w:rPr>
                <w:rFonts w:ascii="Arial Narrow" w:hAnsi="Arial Narrow"/>
                <w:sz w:val="17"/>
                <w:szCs w:val="17"/>
              </w:rPr>
              <w:t xml:space="preserve">RNF 02 </w:t>
            </w:r>
          </w:p>
        </w:tc>
        <w:tc>
          <w:tcPr>
            <w:tcW w:w="3105" w:type="dxa"/>
            <w:shd w:val="clear" w:color="auto" w:fill="auto"/>
            <w:tcMar>
              <w:left w:w="108" w:type="dxa"/>
            </w:tcMar>
          </w:tcPr>
          <w:p w:rsidR="00D803E1" w:rsidRDefault="00D803E1">
            <w:pPr>
              <w:pStyle w:val="PargrafodaLista"/>
              <w:spacing w:after="0"/>
              <w:ind w:left="0"/>
              <w:rPr>
                <w:rFonts w:ascii="Arial Narrow" w:hAnsi="Arial Narrow"/>
                <w:sz w:val="17"/>
                <w:szCs w:val="17"/>
              </w:rPr>
            </w:pPr>
            <w:proofErr w:type="spellStart"/>
            <w:r>
              <w:rPr>
                <w:rFonts w:ascii="Arial Narrow" w:hAnsi="Arial Narrow"/>
                <w:sz w:val="17"/>
                <w:szCs w:val="17"/>
              </w:rPr>
              <w:t>Primefaces</w:t>
            </w:r>
            <w:proofErr w:type="spellEnd"/>
          </w:p>
        </w:tc>
        <w:tc>
          <w:tcPr>
            <w:tcW w:w="1492" w:type="dxa"/>
            <w:shd w:val="clear" w:color="auto" w:fill="auto"/>
            <w:tcMar>
              <w:left w:w="108" w:type="dxa"/>
            </w:tcMar>
          </w:tcPr>
          <w:p w:rsidR="00D803E1" w:rsidRDefault="00D803E1">
            <w:pPr>
              <w:pStyle w:val="PargrafodaLista"/>
              <w:spacing w:after="0"/>
              <w:ind w:left="0"/>
              <w:rPr>
                <w:rFonts w:ascii="Arial Narrow" w:hAnsi="Arial Narrow"/>
                <w:sz w:val="17"/>
                <w:szCs w:val="17"/>
              </w:rPr>
            </w:pPr>
          </w:p>
        </w:tc>
        <w:tc>
          <w:tcPr>
            <w:tcW w:w="1722" w:type="dxa"/>
            <w:shd w:val="clear" w:color="auto" w:fill="auto"/>
            <w:tcMar>
              <w:left w:w="108" w:type="dxa"/>
            </w:tcMar>
          </w:tcPr>
          <w:p w:rsidR="00D803E1" w:rsidRPr="000A51D4" w:rsidRDefault="00D803E1" w:rsidP="000A51D4">
            <w:pPr>
              <w:pStyle w:val="PargrafodaLista"/>
              <w:spacing w:after="0"/>
              <w:ind w:left="0"/>
              <w:rPr>
                <w:rFonts w:ascii="Arial Narrow" w:hAnsi="Arial Narrow"/>
                <w:sz w:val="17"/>
                <w:szCs w:val="17"/>
              </w:rPr>
            </w:pPr>
            <w:r>
              <w:rPr>
                <w:rFonts w:ascii="Arial Narrow" w:hAnsi="Arial Narrow"/>
                <w:sz w:val="17"/>
                <w:szCs w:val="17"/>
              </w:rPr>
              <w:t>RF 00</w:t>
            </w:r>
          </w:p>
        </w:tc>
        <w:tc>
          <w:tcPr>
            <w:tcW w:w="1689" w:type="dxa"/>
            <w:shd w:val="clear" w:color="auto" w:fill="auto"/>
            <w:tcMar>
              <w:left w:w="108" w:type="dxa"/>
            </w:tcMar>
          </w:tcPr>
          <w:p w:rsidR="00D803E1" w:rsidRDefault="00D803E1">
            <w:pPr>
              <w:pStyle w:val="PargrafodaLista"/>
              <w:spacing w:after="0"/>
              <w:ind w:left="0"/>
              <w:rPr>
                <w:rFonts w:ascii="Arial Narrow" w:hAnsi="Arial Narrow"/>
                <w:sz w:val="17"/>
                <w:szCs w:val="17"/>
              </w:rPr>
            </w:pPr>
            <w:r>
              <w:rPr>
                <w:rFonts w:ascii="Arial Narrow" w:hAnsi="Arial Narrow"/>
                <w:sz w:val="17"/>
                <w:szCs w:val="17"/>
              </w:rPr>
              <w:t>Próxima versão</w:t>
            </w:r>
          </w:p>
        </w:tc>
      </w:tr>
      <w:tr w:rsidR="00D803E1" w:rsidTr="00BE7872">
        <w:trPr>
          <w:trHeight w:val="152"/>
        </w:trPr>
        <w:tc>
          <w:tcPr>
            <w:tcW w:w="825" w:type="dxa"/>
            <w:shd w:val="clear" w:color="auto" w:fill="FFFFFF" w:themeFill="background1"/>
            <w:tcMar>
              <w:left w:w="108" w:type="dxa"/>
            </w:tcMar>
          </w:tcPr>
          <w:p w:rsidR="00D803E1" w:rsidRDefault="00D803E1">
            <w:pPr>
              <w:pStyle w:val="PargrafodaLista"/>
              <w:spacing w:after="0"/>
              <w:ind w:left="0"/>
              <w:rPr>
                <w:rFonts w:ascii="Arial Narrow" w:hAnsi="Arial Narrow"/>
                <w:sz w:val="17"/>
                <w:szCs w:val="17"/>
              </w:rPr>
            </w:pPr>
            <w:r>
              <w:rPr>
                <w:rFonts w:ascii="Arial Narrow" w:hAnsi="Arial Narrow"/>
                <w:sz w:val="17"/>
                <w:szCs w:val="17"/>
              </w:rPr>
              <w:t>RNF 03</w:t>
            </w:r>
          </w:p>
        </w:tc>
        <w:tc>
          <w:tcPr>
            <w:tcW w:w="3105" w:type="dxa"/>
            <w:shd w:val="clear" w:color="auto" w:fill="auto"/>
            <w:tcMar>
              <w:left w:w="108" w:type="dxa"/>
            </w:tcMar>
          </w:tcPr>
          <w:p w:rsidR="00D803E1" w:rsidRDefault="00D803E1">
            <w:pPr>
              <w:pStyle w:val="PargrafodaLista"/>
              <w:spacing w:after="0"/>
              <w:ind w:left="0"/>
              <w:rPr>
                <w:rFonts w:ascii="Arial Narrow" w:hAnsi="Arial Narrow"/>
                <w:sz w:val="17"/>
                <w:szCs w:val="17"/>
              </w:rPr>
            </w:pPr>
            <w:proofErr w:type="spellStart"/>
            <w:proofErr w:type="gramStart"/>
            <w:r>
              <w:rPr>
                <w:rFonts w:ascii="Arial Narrow" w:hAnsi="Arial Narrow"/>
                <w:sz w:val="17"/>
                <w:szCs w:val="17"/>
              </w:rPr>
              <w:t>PostGres</w:t>
            </w:r>
            <w:proofErr w:type="spellEnd"/>
            <w:proofErr w:type="gramEnd"/>
          </w:p>
        </w:tc>
        <w:tc>
          <w:tcPr>
            <w:tcW w:w="1492" w:type="dxa"/>
            <w:shd w:val="clear" w:color="auto" w:fill="auto"/>
            <w:tcMar>
              <w:left w:w="108" w:type="dxa"/>
            </w:tcMar>
          </w:tcPr>
          <w:p w:rsidR="00D803E1" w:rsidRDefault="00D803E1">
            <w:pPr>
              <w:pStyle w:val="PargrafodaLista"/>
              <w:spacing w:after="0"/>
              <w:ind w:left="0"/>
              <w:rPr>
                <w:rFonts w:ascii="Arial Narrow" w:hAnsi="Arial Narrow"/>
                <w:sz w:val="17"/>
                <w:szCs w:val="17"/>
              </w:rPr>
            </w:pPr>
          </w:p>
        </w:tc>
        <w:tc>
          <w:tcPr>
            <w:tcW w:w="1722" w:type="dxa"/>
            <w:shd w:val="clear" w:color="auto" w:fill="auto"/>
            <w:tcMar>
              <w:left w:w="108" w:type="dxa"/>
            </w:tcMar>
          </w:tcPr>
          <w:p w:rsidR="00D803E1" w:rsidRPr="000A51D4" w:rsidRDefault="00D803E1" w:rsidP="000A51D4">
            <w:pPr>
              <w:pStyle w:val="PargrafodaLista"/>
              <w:spacing w:after="0"/>
              <w:ind w:left="0"/>
              <w:rPr>
                <w:rFonts w:ascii="Arial Narrow" w:hAnsi="Arial Narrow"/>
                <w:sz w:val="17"/>
                <w:szCs w:val="17"/>
              </w:rPr>
            </w:pPr>
            <w:r>
              <w:rPr>
                <w:rFonts w:ascii="Arial Narrow" w:hAnsi="Arial Narrow"/>
                <w:sz w:val="17"/>
                <w:szCs w:val="17"/>
              </w:rPr>
              <w:t>RF 00</w:t>
            </w:r>
          </w:p>
        </w:tc>
        <w:tc>
          <w:tcPr>
            <w:tcW w:w="1689" w:type="dxa"/>
            <w:shd w:val="clear" w:color="auto" w:fill="auto"/>
            <w:tcMar>
              <w:left w:w="108" w:type="dxa"/>
            </w:tcMar>
          </w:tcPr>
          <w:p w:rsidR="00D803E1" w:rsidRDefault="00D803E1">
            <w:pPr>
              <w:pStyle w:val="PargrafodaLista"/>
              <w:spacing w:after="0"/>
              <w:ind w:left="0"/>
              <w:rPr>
                <w:rFonts w:ascii="Arial Narrow" w:hAnsi="Arial Narrow"/>
                <w:sz w:val="17"/>
                <w:szCs w:val="17"/>
              </w:rPr>
            </w:pPr>
            <w:r>
              <w:rPr>
                <w:rFonts w:ascii="Arial Narrow" w:hAnsi="Arial Narrow"/>
                <w:sz w:val="17"/>
                <w:szCs w:val="17"/>
              </w:rPr>
              <w:t>Alta</w:t>
            </w:r>
          </w:p>
        </w:tc>
      </w:tr>
      <w:tr w:rsidR="00D803E1" w:rsidTr="00BE7872">
        <w:trPr>
          <w:trHeight w:val="152"/>
        </w:trPr>
        <w:tc>
          <w:tcPr>
            <w:tcW w:w="825" w:type="dxa"/>
            <w:shd w:val="clear" w:color="auto" w:fill="FFFFFF" w:themeFill="background1"/>
            <w:tcMar>
              <w:left w:w="108" w:type="dxa"/>
            </w:tcMar>
          </w:tcPr>
          <w:p w:rsidR="00D803E1" w:rsidRDefault="00D803E1">
            <w:pPr>
              <w:pStyle w:val="PargrafodaLista"/>
              <w:spacing w:after="0"/>
              <w:ind w:left="0"/>
              <w:rPr>
                <w:rFonts w:ascii="Arial Narrow" w:hAnsi="Arial Narrow"/>
                <w:sz w:val="17"/>
                <w:szCs w:val="17"/>
              </w:rPr>
            </w:pPr>
            <w:r>
              <w:rPr>
                <w:rFonts w:ascii="Arial Narrow" w:hAnsi="Arial Narrow"/>
                <w:sz w:val="17"/>
                <w:szCs w:val="17"/>
              </w:rPr>
              <w:t>RNF 04</w:t>
            </w:r>
          </w:p>
        </w:tc>
        <w:tc>
          <w:tcPr>
            <w:tcW w:w="3105" w:type="dxa"/>
            <w:shd w:val="clear" w:color="auto" w:fill="auto"/>
            <w:tcMar>
              <w:left w:w="108" w:type="dxa"/>
            </w:tcMar>
          </w:tcPr>
          <w:p w:rsidR="00D803E1" w:rsidRDefault="00D803E1">
            <w:pPr>
              <w:pStyle w:val="PargrafodaLista"/>
              <w:spacing w:after="0"/>
              <w:ind w:left="0"/>
              <w:rPr>
                <w:rFonts w:ascii="Arial Narrow" w:hAnsi="Arial Narrow"/>
                <w:sz w:val="17"/>
                <w:szCs w:val="17"/>
              </w:rPr>
            </w:pPr>
            <w:proofErr w:type="spellStart"/>
            <w:r>
              <w:rPr>
                <w:rFonts w:ascii="Arial Narrow" w:hAnsi="Arial Narrow"/>
                <w:sz w:val="17"/>
                <w:szCs w:val="17"/>
              </w:rPr>
              <w:t>Înterface</w:t>
            </w:r>
            <w:proofErr w:type="spellEnd"/>
            <w:r>
              <w:rPr>
                <w:rFonts w:ascii="Arial Narrow" w:hAnsi="Arial Narrow"/>
                <w:sz w:val="17"/>
                <w:szCs w:val="17"/>
              </w:rPr>
              <w:t xml:space="preserve"> gráfica baseado na imagem Scrum</w:t>
            </w:r>
          </w:p>
        </w:tc>
        <w:tc>
          <w:tcPr>
            <w:tcW w:w="1492" w:type="dxa"/>
            <w:shd w:val="clear" w:color="auto" w:fill="auto"/>
            <w:tcMar>
              <w:left w:w="108" w:type="dxa"/>
            </w:tcMar>
          </w:tcPr>
          <w:p w:rsidR="00D803E1" w:rsidRDefault="00D803E1">
            <w:pPr>
              <w:pStyle w:val="PargrafodaLista"/>
              <w:spacing w:after="0"/>
              <w:ind w:left="0"/>
              <w:rPr>
                <w:rFonts w:ascii="Arial Narrow" w:hAnsi="Arial Narrow"/>
                <w:sz w:val="17"/>
                <w:szCs w:val="17"/>
              </w:rPr>
            </w:pPr>
          </w:p>
        </w:tc>
        <w:tc>
          <w:tcPr>
            <w:tcW w:w="1722" w:type="dxa"/>
            <w:shd w:val="clear" w:color="auto" w:fill="auto"/>
            <w:tcMar>
              <w:left w:w="108" w:type="dxa"/>
            </w:tcMar>
          </w:tcPr>
          <w:p w:rsidR="00D803E1" w:rsidRDefault="00D803E1" w:rsidP="000A51D4">
            <w:pPr>
              <w:pStyle w:val="PargrafodaLista"/>
              <w:spacing w:after="0"/>
              <w:ind w:left="0"/>
              <w:rPr>
                <w:rFonts w:ascii="Arial Narrow" w:hAnsi="Arial Narrow"/>
                <w:sz w:val="17"/>
                <w:szCs w:val="17"/>
              </w:rPr>
            </w:pPr>
            <w:r>
              <w:rPr>
                <w:rFonts w:ascii="Arial Narrow" w:hAnsi="Arial Narrow"/>
                <w:sz w:val="17"/>
                <w:szCs w:val="17"/>
              </w:rPr>
              <w:t>RNF 02</w:t>
            </w:r>
          </w:p>
        </w:tc>
        <w:tc>
          <w:tcPr>
            <w:tcW w:w="1689" w:type="dxa"/>
            <w:shd w:val="clear" w:color="auto" w:fill="auto"/>
            <w:tcMar>
              <w:left w:w="108" w:type="dxa"/>
            </w:tcMar>
          </w:tcPr>
          <w:p w:rsidR="00D803E1" w:rsidRDefault="00D803E1">
            <w:pPr>
              <w:pStyle w:val="PargrafodaLista"/>
              <w:spacing w:after="0"/>
              <w:ind w:left="0"/>
              <w:rPr>
                <w:rFonts w:ascii="Arial Narrow" w:hAnsi="Arial Narrow"/>
                <w:sz w:val="17"/>
                <w:szCs w:val="17"/>
              </w:rPr>
            </w:pPr>
            <w:r>
              <w:rPr>
                <w:rFonts w:ascii="Arial Narrow" w:hAnsi="Arial Narrow"/>
                <w:sz w:val="17"/>
                <w:szCs w:val="17"/>
              </w:rPr>
              <w:t>Baixa</w:t>
            </w:r>
          </w:p>
        </w:tc>
      </w:tr>
      <w:tr w:rsidR="00D803E1" w:rsidTr="00BE7872">
        <w:trPr>
          <w:trHeight w:val="152"/>
        </w:trPr>
        <w:tc>
          <w:tcPr>
            <w:tcW w:w="825" w:type="dxa"/>
            <w:shd w:val="clear" w:color="auto" w:fill="FFFFFF" w:themeFill="background1"/>
            <w:tcMar>
              <w:left w:w="108" w:type="dxa"/>
            </w:tcMar>
          </w:tcPr>
          <w:p w:rsidR="00D803E1" w:rsidRDefault="00D803E1">
            <w:pPr>
              <w:pStyle w:val="PargrafodaLista"/>
              <w:spacing w:after="0"/>
              <w:ind w:left="0"/>
              <w:rPr>
                <w:rFonts w:ascii="Arial Narrow" w:hAnsi="Arial Narrow"/>
                <w:sz w:val="17"/>
                <w:szCs w:val="17"/>
              </w:rPr>
            </w:pPr>
            <w:r>
              <w:rPr>
                <w:rFonts w:ascii="Arial Narrow" w:hAnsi="Arial Narrow"/>
                <w:sz w:val="17"/>
                <w:szCs w:val="17"/>
              </w:rPr>
              <w:t>RNF 05</w:t>
            </w:r>
          </w:p>
        </w:tc>
        <w:tc>
          <w:tcPr>
            <w:tcW w:w="3105" w:type="dxa"/>
            <w:shd w:val="clear" w:color="auto" w:fill="auto"/>
            <w:tcMar>
              <w:left w:w="108" w:type="dxa"/>
            </w:tcMar>
          </w:tcPr>
          <w:p w:rsidR="00D803E1" w:rsidRDefault="00695012">
            <w:pPr>
              <w:pStyle w:val="PargrafodaLista"/>
              <w:spacing w:after="0"/>
              <w:ind w:left="0"/>
              <w:rPr>
                <w:rFonts w:ascii="Arial Narrow" w:hAnsi="Arial Narrow"/>
                <w:sz w:val="17"/>
                <w:szCs w:val="17"/>
              </w:rPr>
            </w:pPr>
            <w:r>
              <w:rPr>
                <w:rFonts w:ascii="Arial Narrow" w:hAnsi="Arial Narrow"/>
                <w:sz w:val="17"/>
                <w:szCs w:val="17"/>
              </w:rPr>
              <w:t>Caracterização das tarefas</w:t>
            </w:r>
          </w:p>
        </w:tc>
        <w:tc>
          <w:tcPr>
            <w:tcW w:w="1492" w:type="dxa"/>
            <w:shd w:val="clear" w:color="auto" w:fill="auto"/>
            <w:tcMar>
              <w:left w:w="108" w:type="dxa"/>
            </w:tcMar>
          </w:tcPr>
          <w:p w:rsidR="00D803E1" w:rsidRDefault="00D803E1">
            <w:pPr>
              <w:pStyle w:val="PargrafodaLista"/>
              <w:spacing w:after="0"/>
              <w:ind w:left="0"/>
              <w:rPr>
                <w:rFonts w:ascii="Arial Narrow" w:hAnsi="Arial Narrow"/>
                <w:sz w:val="17"/>
                <w:szCs w:val="17"/>
              </w:rPr>
            </w:pPr>
          </w:p>
        </w:tc>
        <w:tc>
          <w:tcPr>
            <w:tcW w:w="1722" w:type="dxa"/>
            <w:shd w:val="clear" w:color="auto" w:fill="auto"/>
            <w:tcMar>
              <w:left w:w="108" w:type="dxa"/>
            </w:tcMar>
          </w:tcPr>
          <w:p w:rsidR="00D803E1" w:rsidRDefault="00695012" w:rsidP="000A51D4">
            <w:pPr>
              <w:pStyle w:val="PargrafodaLista"/>
              <w:spacing w:after="0"/>
              <w:ind w:left="0"/>
              <w:rPr>
                <w:rFonts w:ascii="Arial Narrow" w:hAnsi="Arial Narrow"/>
                <w:sz w:val="17"/>
                <w:szCs w:val="17"/>
              </w:rPr>
            </w:pPr>
            <w:r>
              <w:rPr>
                <w:rFonts w:ascii="Arial Narrow" w:hAnsi="Arial Narrow"/>
                <w:sz w:val="17"/>
                <w:szCs w:val="17"/>
              </w:rPr>
              <w:t>RF 06</w:t>
            </w:r>
          </w:p>
        </w:tc>
        <w:tc>
          <w:tcPr>
            <w:tcW w:w="1689" w:type="dxa"/>
            <w:shd w:val="clear" w:color="auto" w:fill="auto"/>
            <w:tcMar>
              <w:left w:w="108" w:type="dxa"/>
            </w:tcMar>
          </w:tcPr>
          <w:p w:rsidR="00D803E1" w:rsidRDefault="00695012">
            <w:pPr>
              <w:pStyle w:val="PargrafodaLista"/>
              <w:spacing w:after="0"/>
              <w:ind w:left="0"/>
              <w:rPr>
                <w:rFonts w:ascii="Arial Narrow" w:hAnsi="Arial Narrow"/>
                <w:sz w:val="17"/>
                <w:szCs w:val="17"/>
              </w:rPr>
            </w:pPr>
            <w:r>
              <w:rPr>
                <w:rFonts w:ascii="Arial Narrow" w:hAnsi="Arial Narrow"/>
                <w:sz w:val="17"/>
                <w:szCs w:val="17"/>
              </w:rPr>
              <w:t>Baixa</w:t>
            </w:r>
          </w:p>
        </w:tc>
      </w:tr>
      <w:tr w:rsidR="00D803E1" w:rsidTr="00BE7872">
        <w:trPr>
          <w:trHeight w:val="152"/>
        </w:trPr>
        <w:tc>
          <w:tcPr>
            <w:tcW w:w="825" w:type="dxa"/>
            <w:shd w:val="clear" w:color="auto" w:fill="FFFFFF" w:themeFill="background1"/>
            <w:tcMar>
              <w:left w:w="108" w:type="dxa"/>
            </w:tcMar>
          </w:tcPr>
          <w:p w:rsidR="00D803E1" w:rsidRDefault="00695012">
            <w:pPr>
              <w:pStyle w:val="PargrafodaLista"/>
              <w:spacing w:after="0"/>
              <w:ind w:left="0"/>
              <w:rPr>
                <w:rFonts w:ascii="Arial Narrow" w:hAnsi="Arial Narrow"/>
                <w:sz w:val="17"/>
                <w:szCs w:val="17"/>
              </w:rPr>
            </w:pPr>
            <w:r>
              <w:rPr>
                <w:rFonts w:ascii="Arial Narrow" w:hAnsi="Arial Narrow"/>
                <w:sz w:val="17"/>
                <w:szCs w:val="17"/>
              </w:rPr>
              <w:t>RNF 06</w:t>
            </w:r>
          </w:p>
        </w:tc>
        <w:tc>
          <w:tcPr>
            <w:tcW w:w="3105" w:type="dxa"/>
            <w:shd w:val="clear" w:color="auto" w:fill="auto"/>
            <w:tcMar>
              <w:left w:w="108" w:type="dxa"/>
            </w:tcMar>
          </w:tcPr>
          <w:p w:rsidR="00D803E1" w:rsidRDefault="00695012">
            <w:pPr>
              <w:pStyle w:val="PargrafodaLista"/>
              <w:spacing w:after="0"/>
              <w:ind w:left="0"/>
              <w:rPr>
                <w:rFonts w:ascii="Arial Narrow" w:hAnsi="Arial Narrow"/>
                <w:sz w:val="17"/>
                <w:szCs w:val="17"/>
              </w:rPr>
            </w:pPr>
            <w:r>
              <w:rPr>
                <w:rFonts w:ascii="Arial Narrow" w:hAnsi="Arial Narrow"/>
                <w:sz w:val="17"/>
                <w:szCs w:val="17"/>
              </w:rPr>
              <w:t xml:space="preserve">Cálculo do Release </w:t>
            </w:r>
            <w:proofErr w:type="spellStart"/>
            <w:r>
              <w:rPr>
                <w:rFonts w:ascii="Arial Narrow" w:hAnsi="Arial Narrow"/>
                <w:sz w:val="17"/>
                <w:szCs w:val="17"/>
              </w:rPr>
              <w:t>Burndown</w:t>
            </w:r>
            <w:proofErr w:type="spellEnd"/>
          </w:p>
        </w:tc>
        <w:tc>
          <w:tcPr>
            <w:tcW w:w="1492" w:type="dxa"/>
            <w:shd w:val="clear" w:color="auto" w:fill="auto"/>
            <w:tcMar>
              <w:left w:w="108" w:type="dxa"/>
            </w:tcMar>
          </w:tcPr>
          <w:p w:rsidR="00D803E1" w:rsidRDefault="00D803E1">
            <w:pPr>
              <w:pStyle w:val="PargrafodaLista"/>
              <w:spacing w:after="0"/>
              <w:ind w:left="0"/>
              <w:rPr>
                <w:rFonts w:ascii="Arial Narrow" w:hAnsi="Arial Narrow"/>
                <w:sz w:val="17"/>
                <w:szCs w:val="17"/>
              </w:rPr>
            </w:pPr>
          </w:p>
        </w:tc>
        <w:tc>
          <w:tcPr>
            <w:tcW w:w="1722" w:type="dxa"/>
            <w:shd w:val="clear" w:color="auto" w:fill="auto"/>
            <w:tcMar>
              <w:left w:w="108" w:type="dxa"/>
            </w:tcMar>
          </w:tcPr>
          <w:p w:rsidR="00D803E1" w:rsidRDefault="00695012" w:rsidP="000A51D4">
            <w:pPr>
              <w:pStyle w:val="PargrafodaLista"/>
              <w:spacing w:after="0"/>
              <w:ind w:left="0"/>
              <w:rPr>
                <w:rFonts w:ascii="Arial Narrow" w:hAnsi="Arial Narrow"/>
                <w:sz w:val="17"/>
                <w:szCs w:val="17"/>
              </w:rPr>
            </w:pPr>
            <w:r>
              <w:rPr>
                <w:rFonts w:ascii="Arial Narrow" w:hAnsi="Arial Narrow"/>
                <w:sz w:val="17"/>
                <w:szCs w:val="17"/>
              </w:rPr>
              <w:t>RF 10</w:t>
            </w:r>
          </w:p>
        </w:tc>
        <w:tc>
          <w:tcPr>
            <w:tcW w:w="1689" w:type="dxa"/>
            <w:shd w:val="clear" w:color="auto" w:fill="auto"/>
            <w:tcMar>
              <w:left w:w="108" w:type="dxa"/>
            </w:tcMar>
          </w:tcPr>
          <w:p w:rsidR="00D803E1" w:rsidRDefault="00695012">
            <w:pPr>
              <w:pStyle w:val="PargrafodaLista"/>
              <w:spacing w:after="0"/>
              <w:ind w:left="0"/>
              <w:rPr>
                <w:rFonts w:ascii="Arial Narrow" w:hAnsi="Arial Narrow"/>
                <w:sz w:val="17"/>
                <w:szCs w:val="17"/>
              </w:rPr>
            </w:pPr>
            <w:r>
              <w:rPr>
                <w:rFonts w:ascii="Arial Narrow" w:hAnsi="Arial Narrow"/>
                <w:sz w:val="17"/>
                <w:szCs w:val="17"/>
              </w:rPr>
              <w:t>Alta</w:t>
            </w:r>
          </w:p>
        </w:tc>
      </w:tr>
      <w:tr w:rsidR="00695012" w:rsidTr="00BE7872">
        <w:trPr>
          <w:trHeight w:val="152"/>
        </w:trPr>
        <w:tc>
          <w:tcPr>
            <w:tcW w:w="825" w:type="dxa"/>
            <w:shd w:val="clear" w:color="auto" w:fill="FFFFFF" w:themeFill="background1"/>
            <w:tcMar>
              <w:left w:w="108" w:type="dxa"/>
            </w:tcMar>
          </w:tcPr>
          <w:p w:rsidR="00695012" w:rsidRDefault="00695012">
            <w:pPr>
              <w:pStyle w:val="PargrafodaLista"/>
              <w:spacing w:after="0"/>
              <w:ind w:left="0"/>
              <w:rPr>
                <w:rFonts w:ascii="Arial Narrow" w:hAnsi="Arial Narrow"/>
                <w:sz w:val="17"/>
                <w:szCs w:val="17"/>
              </w:rPr>
            </w:pPr>
            <w:r>
              <w:rPr>
                <w:rFonts w:ascii="Arial Narrow" w:hAnsi="Arial Narrow"/>
                <w:sz w:val="17"/>
                <w:szCs w:val="17"/>
              </w:rPr>
              <w:t>RNF 07</w:t>
            </w:r>
          </w:p>
        </w:tc>
        <w:tc>
          <w:tcPr>
            <w:tcW w:w="3105" w:type="dxa"/>
            <w:shd w:val="clear" w:color="auto" w:fill="auto"/>
            <w:tcMar>
              <w:left w:w="108" w:type="dxa"/>
            </w:tcMar>
          </w:tcPr>
          <w:p w:rsidR="00695012" w:rsidRDefault="00695012">
            <w:pPr>
              <w:pStyle w:val="PargrafodaLista"/>
              <w:spacing w:after="0"/>
              <w:ind w:left="0"/>
              <w:rPr>
                <w:rFonts w:ascii="Arial Narrow" w:hAnsi="Arial Narrow"/>
                <w:sz w:val="17"/>
                <w:szCs w:val="17"/>
              </w:rPr>
            </w:pPr>
            <w:r>
              <w:rPr>
                <w:rFonts w:ascii="Arial Narrow" w:hAnsi="Arial Narrow"/>
                <w:sz w:val="17"/>
                <w:szCs w:val="17"/>
              </w:rPr>
              <w:t xml:space="preserve">Cálculo do Sprint </w:t>
            </w:r>
            <w:proofErr w:type="spellStart"/>
            <w:r>
              <w:rPr>
                <w:rFonts w:ascii="Arial Narrow" w:hAnsi="Arial Narrow"/>
                <w:sz w:val="17"/>
                <w:szCs w:val="17"/>
              </w:rPr>
              <w:t>Burndown</w:t>
            </w:r>
            <w:proofErr w:type="spellEnd"/>
          </w:p>
        </w:tc>
        <w:tc>
          <w:tcPr>
            <w:tcW w:w="1492" w:type="dxa"/>
            <w:shd w:val="clear" w:color="auto" w:fill="auto"/>
            <w:tcMar>
              <w:left w:w="108" w:type="dxa"/>
            </w:tcMar>
          </w:tcPr>
          <w:p w:rsidR="00695012" w:rsidRDefault="00695012">
            <w:pPr>
              <w:pStyle w:val="PargrafodaLista"/>
              <w:spacing w:after="0"/>
              <w:ind w:left="0"/>
              <w:rPr>
                <w:rFonts w:ascii="Arial Narrow" w:hAnsi="Arial Narrow"/>
                <w:sz w:val="17"/>
                <w:szCs w:val="17"/>
              </w:rPr>
            </w:pPr>
          </w:p>
        </w:tc>
        <w:tc>
          <w:tcPr>
            <w:tcW w:w="1722" w:type="dxa"/>
            <w:shd w:val="clear" w:color="auto" w:fill="auto"/>
            <w:tcMar>
              <w:left w:w="108" w:type="dxa"/>
            </w:tcMar>
          </w:tcPr>
          <w:p w:rsidR="00695012" w:rsidRDefault="00695012" w:rsidP="000A51D4">
            <w:pPr>
              <w:pStyle w:val="PargrafodaLista"/>
              <w:spacing w:after="0"/>
              <w:ind w:left="0"/>
              <w:rPr>
                <w:rFonts w:ascii="Arial Narrow" w:hAnsi="Arial Narrow"/>
                <w:sz w:val="17"/>
                <w:szCs w:val="17"/>
              </w:rPr>
            </w:pPr>
            <w:r>
              <w:rPr>
                <w:rFonts w:ascii="Arial Narrow" w:hAnsi="Arial Narrow"/>
                <w:sz w:val="17"/>
                <w:szCs w:val="17"/>
              </w:rPr>
              <w:t>RF 10</w:t>
            </w:r>
          </w:p>
        </w:tc>
        <w:tc>
          <w:tcPr>
            <w:tcW w:w="1689" w:type="dxa"/>
            <w:shd w:val="clear" w:color="auto" w:fill="auto"/>
            <w:tcMar>
              <w:left w:w="108" w:type="dxa"/>
            </w:tcMar>
          </w:tcPr>
          <w:p w:rsidR="00695012" w:rsidRDefault="00695012">
            <w:pPr>
              <w:pStyle w:val="PargrafodaLista"/>
              <w:spacing w:after="0"/>
              <w:ind w:left="0"/>
              <w:rPr>
                <w:rFonts w:ascii="Arial Narrow" w:hAnsi="Arial Narrow"/>
                <w:sz w:val="17"/>
                <w:szCs w:val="17"/>
              </w:rPr>
            </w:pPr>
            <w:r>
              <w:rPr>
                <w:rFonts w:ascii="Arial Narrow" w:hAnsi="Arial Narrow"/>
                <w:sz w:val="17"/>
                <w:szCs w:val="17"/>
              </w:rPr>
              <w:t>Alta</w:t>
            </w:r>
          </w:p>
        </w:tc>
      </w:tr>
      <w:tr w:rsidR="00695012" w:rsidTr="00BE7872">
        <w:trPr>
          <w:trHeight w:val="152"/>
        </w:trPr>
        <w:tc>
          <w:tcPr>
            <w:tcW w:w="825" w:type="dxa"/>
            <w:shd w:val="clear" w:color="auto" w:fill="FFFFFF" w:themeFill="background1"/>
            <w:tcMar>
              <w:left w:w="108" w:type="dxa"/>
            </w:tcMar>
          </w:tcPr>
          <w:p w:rsidR="00695012" w:rsidRDefault="00695012">
            <w:pPr>
              <w:pStyle w:val="PargrafodaLista"/>
              <w:spacing w:after="0"/>
              <w:ind w:left="0"/>
              <w:rPr>
                <w:rFonts w:ascii="Arial Narrow" w:hAnsi="Arial Narrow"/>
                <w:sz w:val="17"/>
                <w:szCs w:val="17"/>
              </w:rPr>
            </w:pPr>
            <w:r>
              <w:rPr>
                <w:rFonts w:ascii="Arial Narrow" w:hAnsi="Arial Narrow"/>
                <w:sz w:val="17"/>
                <w:szCs w:val="17"/>
              </w:rPr>
              <w:t>RNF 08</w:t>
            </w:r>
          </w:p>
        </w:tc>
        <w:tc>
          <w:tcPr>
            <w:tcW w:w="3105" w:type="dxa"/>
            <w:shd w:val="clear" w:color="auto" w:fill="auto"/>
            <w:tcMar>
              <w:left w:w="108" w:type="dxa"/>
            </w:tcMar>
          </w:tcPr>
          <w:p w:rsidR="00695012" w:rsidRDefault="00695012">
            <w:pPr>
              <w:pStyle w:val="PargrafodaLista"/>
              <w:spacing w:after="0"/>
              <w:ind w:left="0"/>
              <w:rPr>
                <w:rFonts w:ascii="Arial Narrow" w:hAnsi="Arial Narrow"/>
                <w:sz w:val="17"/>
                <w:szCs w:val="17"/>
              </w:rPr>
            </w:pPr>
            <w:r>
              <w:rPr>
                <w:rFonts w:ascii="Arial Narrow" w:hAnsi="Arial Narrow"/>
                <w:sz w:val="17"/>
                <w:szCs w:val="17"/>
              </w:rPr>
              <w:t>Cálculo da progressão em porcentagem do projeto</w:t>
            </w:r>
          </w:p>
        </w:tc>
        <w:tc>
          <w:tcPr>
            <w:tcW w:w="1492" w:type="dxa"/>
            <w:shd w:val="clear" w:color="auto" w:fill="auto"/>
            <w:tcMar>
              <w:left w:w="108" w:type="dxa"/>
            </w:tcMar>
          </w:tcPr>
          <w:p w:rsidR="00695012" w:rsidRDefault="00695012">
            <w:pPr>
              <w:pStyle w:val="PargrafodaLista"/>
              <w:spacing w:after="0"/>
              <w:ind w:left="0"/>
              <w:rPr>
                <w:rFonts w:ascii="Arial Narrow" w:hAnsi="Arial Narrow"/>
                <w:sz w:val="17"/>
                <w:szCs w:val="17"/>
              </w:rPr>
            </w:pPr>
            <w:r>
              <w:rPr>
                <w:rFonts w:ascii="Arial Narrow" w:hAnsi="Arial Narrow"/>
                <w:sz w:val="17"/>
                <w:szCs w:val="17"/>
              </w:rPr>
              <w:t>RF 11</w:t>
            </w:r>
          </w:p>
        </w:tc>
        <w:tc>
          <w:tcPr>
            <w:tcW w:w="1722" w:type="dxa"/>
            <w:shd w:val="clear" w:color="auto" w:fill="auto"/>
            <w:tcMar>
              <w:left w:w="108" w:type="dxa"/>
            </w:tcMar>
          </w:tcPr>
          <w:p w:rsidR="00695012" w:rsidRDefault="00695012" w:rsidP="000A51D4">
            <w:pPr>
              <w:pStyle w:val="PargrafodaLista"/>
              <w:spacing w:after="0"/>
              <w:ind w:left="0"/>
              <w:rPr>
                <w:rFonts w:ascii="Arial Narrow" w:hAnsi="Arial Narrow"/>
                <w:sz w:val="17"/>
                <w:szCs w:val="17"/>
              </w:rPr>
            </w:pPr>
            <w:r>
              <w:rPr>
                <w:rFonts w:ascii="Arial Narrow" w:hAnsi="Arial Narrow"/>
                <w:sz w:val="17"/>
                <w:szCs w:val="17"/>
              </w:rPr>
              <w:t>RF 11</w:t>
            </w:r>
          </w:p>
        </w:tc>
        <w:tc>
          <w:tcPr>
            <w:tcW w:w="1689" w:type="dxa"/>
            <w:shd w:val="clear" w:color="auto" w:fill="auto"/>
            <w:tcMar>
              <w:left w:w="108" w:type="dxa"/>
            </w:tcMar>
          </w:tcPr>
          <w:p w:rsidR="00695012" w:rsidRDefault="00695012">
            <w:pPr>
              <w:pStyle w:val="PargrafodaLista"/>
              <w:spacing w:after="0"/>
              <w:ind w:left="0"/>
              <w:rPr>
                <w:rFonts w:ascii="Arial Narrow" w:hAnsi="Arial Narrow"/>
                <w:sz w:val="17"/>
                <w:szCs w:val="17"/>
              </w:rPr>
            </w:pPr>
            <w:r>
              <w:rPr>
                <w:rFonts w:ascii="Arial Narrow" w:hAnsi="Arial Narrow"/>
                <w:sz w:val="17"/>
                <w:szCs w:val="17"/>
              </w:rPr>
              <w:t>Média</w:t>
            </w:r>
          </w:p>
        </w:tc>
      </w:tr>
    </w:tbl>
    <w:p w:rsidR="00C249B7" w:rsidRDefault="00BE7872">
      <w:pPr>
        <w:pStyle w:val="PargrafodaLista"/>
        <w:ind w:left="0"/>
        <w:jc w:val="right"/>
        <w:rPr>
          <w:rFonts w:ascii="Arial Narrow" w:hAnsi="Arial Narrow"/>
          <w:sz w:val="17"/>
          <w:szCs w:val="17"/>
        </w:rPr>
      </w:pPr>
      <w:r>
        <w:rPr>
          <w:rFonts w:ascii="Arial Narrow" w:hAnsi="Arial Narrow"/>
          <w:sz w:val="17"/>
          <w:szCs w:val="17"/>
        </w:rPr>
        <w:lastRenderedPageBreak/>
        <w:t xml:space="preserve">* use os </w:t>
      </w:r>
      <w:proofErr w:type="spellStart"/>
      <w:r>
        <w:rPr>
          <w:rFonts w:ascii="Arial Narrow" w:hAnsi="Arial Narrow"/>
          <w:sz w:val="17"/>
          <w:szCs w:val="17"/>
        </w:rPr>
        <w:t>IDs</w:t>
      </w:r>
      <w:proofErr w:type="spellEnd"/>
      <w:r>
        <w:rPr>
          <w:rFonts w:ascii="Arial Narrow" w:hAnsi="Arial Narrow"/>
          <w:sz w:val="17"/>
          <w:szCs w:val="17"/>
        </w:rPr>
        <w:t xml:space="preserve"> dos requisitos os quais esse depende</w:t>
      </w:r>
    </w:p>
    <w:p w:rsidR="00C249B7" w:rsidRDefault="00BE7872">
      <w:pPr>
        <w:pStyle w:val="PargrafodaLista"/>
        <w:ind w:left="0"/>
        <w:jc w:val="right"/>
        <w:rPr>
          <w:rFonts w:ascii="Arial Narrow" w:hAnsi="Arial Narrow"/>
          <w:sz w:val="17"/>
          <w:szCs w:val="17"/>
        </w:rPr>
      </w:pPr>
      <w:r>
        <w:rPr>
          <w:rFonts w:ascii="Arial Narrow" w:hAnsi="Arial Narrow"/>
          <w:sz w:val="17"/>
          <w:szCs w:val="17"/>
        </w:rPr>
        <w:t>** alta, média, baixa, próxima versão</w:t>
      </w:r>
    </w:p>
    <w:p w:rsidR="00C249B7" w:rsidRDefault="00BE7872">
      <w:pPr>
        <w:pStyle w:val="PargrafodaLista"/>
        <w:ind w:left="0"/>
        <w:jc w:val="right"/>
        <w:rPr>
          <w:ins w:id="1" w:author="Mauricio" w:date="2015-02-04T00:45:00Z"/>
          <w:rFonts w:ascii="Arial Narrow" w:hAnsi="Arial Narrow"/>
          <w:sz w:val="17"/>
          <w:szCs w:val="17"/>
        </w:rPr>
      </w:pPr>
      <w:r>
        <w:rPr>
          <w:rFonts w:ascii="Arial Narrow" w:hAnsi="Arial Narrow"/>
          <w:sz w:val="17"/>
          <w:szCs w:val="17"/>
        </w:rPr>
        <w:t>*** [MUTÁVEL, EMERGENTE, CONSEQUENTE, COMPATIBILIDADE] o que pode mudar nesse requisito?</w:t>
      </w:r>
    </w:p>
    <w:p w:rsidR="000A51D4" w:rsidRPr="000A51D4" w:rsidRDefault="00BE7872">
      <w:pPr>
        <w:pStyle w:val="PargrafodaLista"/>
        <w:ind w:left="0"/>
        <w:jc w:val="right"/>
        <w:rPr>
          <w:rFonts w:ascii="Arial Narrow" w:hAnsi="Arial Narrow"/>
          <w:sz w:val="17"/>
          <w:szCs w:val="17"/>
        </w:rPr>
      </w:pPr>
      <w:r>
        <w:rPr>
          <w:rFonts w:ascii="Arial Narrow" w:hAnsi="Arial Narrow"/>
          <w:sz w:val="17"/>
          <w:szCs w:val="17"/>
        </w:rPr>
        <w:t>****</w:t>
      </w:r>
      <w:r w:rsidR="000A51D4" w:rsidRPr="000A51D4">
        <w:rPr>
          <w:rFonts w:ascii="Arial Narrow" w:hAnsi="Arial Narrow"/>
          <w:sz w:val="17"/>
          <w:szCs w:val="17"/>
        </w:rPr>
        <w:t>RF 00</w:t>
      </w:r>
      <w:r>
        <w:rPr>
          <w:rFonts w:ascii="Arial Narrow" w:hAnsi="Arial Narrow"/>
          <w:sz w:val="17"/>
          <w:szCs w:val="17"/>
        </w:rPr>
        <w:t xml:space="preserve"> Corresponde a todos os Requisitos funcionais</w:t>
      </w:r>
    </w:p>
    <w:p w:rsidR="00C249B7" w:rsidRDefault="00C249B7">
      <w:pPr>
        <w:pStyle w:val="PargrafodaLista"/>
        <w:ind w:left="0"/>
        <w:rPr>
          <w:rFonts w:ascii="Arial Narrow" w:hAnsi="Arial Narrow"/>
          <w:b/>
        </w:rPr>
      </w:pPr>
    </w:p>
    <w:p w:rsidR="00C249B7" w:rsidRDefault="00BE7872">
      <w:pPr>
        <w:pStyle w:val="PargrafodaLista"/>
        <w:ind w:left="0"/>
        <w:rPr>
          <w:rFonts w:ascii="Arial Narrow" w:hAnsi="Arial Narrow"/>
          <w:color w:val="FF0000"/>
        </w:rPr>
      </w:pPr>
      <w:r>
        <w:rPr>
          <w:rFonts w:ascii="Arial Narrow" w:hAnsi="Arial Narrow"/>
          <w:color w:val="FF0000"/>
        </w:rPr>
        <w:t>Para cada RNF identificado no sumário abra uma descrição como abaixo:</w:t>
      </w:r>
    </w:p>
    <w:tbl>
      <w:tblPr>
        <w:tblStyle w:val="Tabelacomgrade"/>
        <w:tblW w:w="5000" w:type="pct"/>
        <w:tblLook w:val="04A0" w:firstRow="1" w:lastRow="0" w:firstColumn="1" w:lastColumn="0" w:noHBand="0" w:noVBand="1"/>
      </w:tblPr>
      <w:tblGrid>
        <w:gridCol w:w="813"/>
        <w:gridCol w:w="7907"/>
      </w:tblGrid>
      <w:tr w:rsidR="00C249B7" w:rsidTr="00695012">
        <w:tc>
          <w:tcPr>
            <w:tcW w:w="813"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b/>
                <w:sz w:val="17"/>
                <w:szCs w:val="17"/>
              </w:rPr>
            </w:pPr>
            <w:r>
              <w:rPr>
                <w:rFonts w:ascii="Arial Narrow" w:hAnsi="Arial Narrow"/>
                <w:b/>
                <w:sz w:val="17"/>
                <w:szCs w:val="17"/>
              </w:rPr>
              <w:t>ID</w:t>
            </w:r>
          </w:p>
        </w:tc>
        <w:tc>
          <w:tcPr>
            <w:tcW w:w="7907" w:type="dxa"/>
            <w:shd w:val="clear" w:color="auto" w:fill="F2F2F2" w:themeFill="background1" w:themeFillShade="F2"/>
            <w:tcMar>
              <w:left w:w="108" w:type="dxa"/>
            </w:tcMar>
            <w:vAlign w:val="center"/>
          </w:tcPr>
          <w:p w:rsidR="00C249B7" w:rsidRDefault="00BE7872">
            <w:pPr>
              <w:pStyle w:val="PargrafodaLista"/>
              <w:spacing w:after="0"/>
              <w:ind w:left="0"/>
              <w:jc w:val="center"/>
              <w:rPr>
                <w:rFonts w:ascii="Arial Narrow" w:hAnsi="Arial Narrow"/>
                <w:b/>
                <w:sz w:val="17"/>
                <w:szCs w:val="17"/>
              </w:rPr>
            </w:pPr>
            <w:r>
              <w:rPr>
                <w:rFonts w:ascii="Arial Narrow" w:hAnsi="Arial Narrow"/>
                <w:b/>
                <w:sz w:val="17"/>
                <w:szCs w:val="17"/>
              </w:rPr>
              <w:t>REQUISITO NÃO-FUNCIONAL</w:t>
            </w:r>
          </w:p>
        </w:tc>
      </w:tr>
      <w:tr w:rsidR="00C249B7" w:rsidTr="00695012">
        <w:tc>
          <w:tcPr>
            <w:tcW w:w="813" w:type="dxa"/>
            <w:shd w:val="clear" w:color="auto" w:fill="FFFFFF" w:themeFill="background1"/>
            <w:tcMar>
              <w:left w:w="108" w:type="dxa"/>
            </w:tcMar>
          </w:tcPr>
          <w:p w:rsidR="00C249B7" w:rsidRDefault="007F29B3">
            <w:pPr>
              <w:pStyle w:val="PargrafodaLista"/>
              <w:spacing w:after="0"/>
              <w:ind w:left="0"/>
              <w:rPr>
                <w:rFonts w:ascii="Arial Narrow" w:hAnsi="Arial Narrow"/>
                <w:sz w:val="17"/>
                <w:szCs w:val="17"/>
              </w:rPr>
            </w:pPr>
            <w:r>
              <w:rPr>
                <w:rFonts w:ascii="Arial Narrow" w:hAnsi="Arial Narrow"/>
                <w:sz w:val="17"/>
                <w:szCs w:val="17"/>
              </w:rPr>
              <w:t>RF --</w:t>
            </w:r>
          </w:p>
        </w:tc>
        <w:tc>
          <w:tcPr>
            <w:tcW w:w="7907" w:type="dxa"/>
            <w:shd w:val="clear" w:color="auto" w:fill="auto"/>
            <w:tcMar>
              <w:left w:w="108" w:type="dxa"/>
            </w:tcMar>
          </w:tcPr>
          <w:p w:rsidR="00C249B7" w:rsidRDefault="00BE7872">
            <w:pPr>
              <w:pStyle w:val="PargrafodaLista"/>
              <w:spacing w:after="0"/>
              <w:ind w:left="0"/>
              <w:rPr>
                <w:rFonts w:ascii="Arial Narrow" w:hAnsi="Arial Narrow"/>
                <w:sz w:val="17"/>
                <w:szCs w:val="17"/>
              </w:rPr>
            </w:pPr>
            <w:r>
              <w:rPr>
                <w:rFonts w:ascii="Arial Narrow" w:hAnsi="Arial Narrow"/>
                <w:sz w:val="17"/>
                <w:szCs w:val="17"/>
              </w:rPr>
              <w:t>[DESCRIÇÃO CLARA E OBJETIVA DO REQUISITO]</w:t>
            </w:r>
          </w:p>
        </w:tc>
      </w:tr>
      <w:tr w:rsidR="00C249B7" w:rsidTr="00695012">
        <w:tc>
          <w:tcPr>
            <w:tcW w:w="8720" w:type="dxa"/>
            <w:gridSpan w:val="2"/>
            <w:shd w:val="clear" w:color="auto" w:fill="F2F2F2" w:themeFill="background1" w:themeFillShade="F2"/>
            <w:tcMar>
              <w:left w:w="108" w:type="dxa"/>
            </w:tcMar>
          </w:tcPr>
          <w:p w:rsidR="00C249B7" w:rsidRDefault="00BE7872">
            <w:pPr>
              <w:pStyle w:val="PargrafodaLista"/>
              <w:spacing w:after="0"/>
              <w:ind w:left="0"/>
              <w:jc w:val="center"/>
              <w:rPr>
                <w:rFonts w:ascii="Arial Narrow" w:hAnsi="Arial Narrow"/>
                <w:b/>
                <w:sz w:val="17"/>
                <w:szCs w:val="17"/>
              </w:rPr>
            </w:pPr>
            <w:r>
              <w:rPr>
                <w:rFonts w:ascii="Arial Narrow" w:hAnsi="Arial Narrow"/>
                <w:b/>
                <w:sz w:val="17"/>
                <w:szCs w:val="17"/>
              </w:rPr>
              <w:t>REGRASOU PARÂMETROS DE ACEITAÇÃO</w:t>
            </w:r>
          </w:p>
        </w:tc>
      </w:tr>
      <w:tr w:rsidR="00C249B7" w:rsidTr="00695012">
        <w:tc>
          <w:tcPr>
            <w:tcW w:w="8720" w:type="dxa"/>
            <w:gridSpan w:val="2"/>
            <w:shd w:val="clear" w:color="auto" w:fill="auto"/>
            <w:tcMar>
              <w:left w:w="108" w:type="dxa"/>
            </w:tcMar>
          </w:tcPr>
          <w:p w:rsidR="00C249B7" w:rsidRDefault="00BE7872">
            <w:pPr>
              <w:pStyle w:val="PargrafodaLista"/>
              <w:spacing w:after="0"/>
              <w:ind w:left="0"/>
              <w:jc w:val="center"/>
              <w:rPr>
                <w:rFonts w:ascii="Arial Narrow" w:hAnsi="Arial Narrow"/>
                <w:sz w:val="17"/>
                <w:szCs w:val="17"/>
              </w:rPr>
            </w:pPr>
            <w:r>
              <w:rPr>
                <w:rFonts w:ascii="Arial Narrow" w:hAnsi="Arial Narrow"/>
                <w:sz w:val="17"/>
                <w:szCs w:val="17"/>
              </w:rPr>
              <w:t>{métricas quantificáveis ou qualificáveis, referências para verificação da adoção correta do RNF}</w:t>
            </w:r>
          </w:p>
        </w:tc>
      </w:tr>
      <w:tr w:rsidR="00695012" w:rsidTr="00695012">
        <w:tc>
          <w:tcPr>
            <w:tcW w:w="8720" w:type="dxa"/>
            <w:gridSpan w:val="2"/>
            <w:shd w:val="clear" w:color="auto" w:fill="BFBFBF" w:themeFill="background1" w:themeFillShade="BF"/>
            <w:tcMar>
              <w:left w:w="108" w:type="dxa"/>
            </w:tcMar>
          </w:tcPr>
          <w:p w:rsidR="00695012" w:rsidRDefault="00695012">
            <w:pPr>
              <w:pStyle w:val="PargrafodaLista"/>
              <w:spacing w:after="0"/>
              <w:ind w:left="0"/>
              <w:jc w:val="center"/>
              <w:rPr>
                <w:rFonts w:ascii="Arial Narrow" w:hAnsi="Arial Narrow"/>
                <w:sz w:val="17"/>
                <w:szCs w:val="17"/>
              </w:rPr>
            </w:pPr>
          </w:p>
        </w:tc>
      </w:tr>
      <w:tr w:rsidR="00695012" w:rsidTr="00695012">
        <w:tc>
          <w:tcPr>
            <w:tcW w:w="813" w:type="dxa"/>
            <w:shd w:val="clear" w:color="auto" w:fill="F2F2F2" w:themeFill="background1" w:themeFillShade="F2"/>
            <w:tcMar>
              <w:left w:w="108" w:type="dxa"/>
            </w:tcMar>
            <w:vAlign w:val="center"/>
          </w:tcPr>
          <w:p w:rsidR="00695012" w:rsidRDefault="00695012" w:rsidP="00A9257D">
            <w:pPr>
              <w:pStyle w:val="PargrafodaLista"/>
              <w:spacing w:after="0"/>
              <w:ind w:left="0"/>
              <w:jc w:val="center"/>
              <w:rPr>
                <w:rFonts w:ascii="Arial Narrow" w:hAnsi="Arial Narrow"/>
                <w:b/>
                <w:sz w:val="17"/>
                <w:szCs w:val="17"/>
              </w:rPr>
            </w:pPr>
            <w:r>
              <w:rPr>
                <w:rFonts w:ascii="Arial Narrow" w:hAnsi="Arial Narrow"/>
                <w:b/>
                <w:sz w:val="17"/>
                <w:szCs w:val="17"/>
              </w:rPr>
              <w:t>ID</w:t>
            </w:r>
          </w:p>
        </w:tc>
        <w:tc>
          <w:tcPr>
            <w:tcW w:w="7907" w:type="dxa"/>
            <w:shd w:val="clear" w:color="auto" w:fill="F2F2F2" w:themeFill="background1" w:themeFillShade="F2"/>
            <w:tcMar>
              <w:left w:w="108" w:type="dxa"/>
            </w:tcMar>
            <w:vAlign w:val="center"/>
          </w:tcPr>
          <w:p w:rsidR="00695012" w:rsidRDefault="00695012" w:rsidP="00A9257D">
            <w:pPr>
              <w:pStyle w:val="PargrafodaLista"/>
              <w:spacing w:after="0"/>
              <w:ind w:left="0"/>
              <w:jc w:val="center"/>
              <w:rPr>
                <w:rFonts w:ascii="Arial Narrow" w:hAnsi="Arial Narrow"/>
                <w:b/>
                <w:sz w:val="17"/>
                <w:szCs w:val="17"/>
              </w:rPr>
            </w:pPr>
            <w:r>
              <w:rPr>
                <w:rFonts w:ascii="Arial Narrow" w:hAnsi="Arial Narrow"/>
                <w:b/>
                <w:sz w:val="17"/>
                <w:szCs w:val="17"/>
              </w:rPr>
              <w:t>REQUISITO NÃO-FUNCIONAL</w:t>
            </w:r>
          </w:p>
        </w:tc>
      </w:tr>
      <w:tr w:rsidR="00695012" w:rsidTr="00695012">
        <w:tc>
          <w:tcPr>
            <w:tcW w:w="813" w:type="dxa"/>
            <w:shd w:val="clear" w:color="auto" w:fill="FFFFFF" w:themeFill="background1"/>
            <w:tcMar>
              <w:left w:w="108" w:type="dxa"/>
            </w:tcMar>
          </w:tcPr>
          <w:p w:rsidR="00695012" w:rsidRDefault="007F29B3" w:rsidP="00A9257D">
            <w:pPr>
              <w:pStyle w:val="PargrafodaLista"/>
              <w:spacing w:after="0"/>
              <w:ind w:left="0"/>
              <w:rPr>
                <w:rFonts w:ascii="Arial Narrow" w:hAnsi="Arial Narrow"/>
                <w:sz w:val="17"/>
                <w:szCs w:val="17"/>
              </w:rPr>
            </w:pPr>
            <w:r>
              <w:rPr>
                <w:rFonts w:ascii="Arial Narrow" w:hAnsi="Arial Narrow"/>
                <w:sz w:val="17"/>
                <w:szCs w:val="17"/>
              </w:rPr>
              <w:t>RF 01</w:t>
            </w:r>
          </w:p>
        </w:tc>
        <w:tc>
          <w:tcPr>
            <w:tcW w:w="7907" w:type="dxa"/>
            <w:shd w:val="clear" w:color="auto" w:fill="auto"/>
            <w:tcMar>
              <w:left w:w="108" w:type="dxa"/>
            </w:tcMar>
          </w:tcPr>
          <w:p w:rsidR="00695012" w:rsidRDefault="00E65F1C" w:rsidP="00A9257D">
            <w:pPr>
              <w:pStyle w:val="PargrafodaLista"/>
              <w:spacing w:after="0"/>
              <w:ind w:left="0"/>
              <w:rPr>
                <w:rFonts w:ascii="Arial Narrow" w:hAnsi="Arial Narrow"/>
                <w:sz w:val="17"/>
                <w:szCs w:val="17"/>
              </w:rPr>
            </w:pPr>
            <w:r>
              <w:rPr>
                <w:rFonts w:ascii="Arial Narrow" w:hAnsi="Arial Narrow"/>
                <w:sz w:val="17"/>
                <w:szCs w:val="17"/>
              </w:rPr>
              <w:t xml:space="preserve">Utilização de </w:t>
            </w:r>
            <w:proofErr w:type="spellStart"/>
            <w:proofErr w:type="gramStart"/>
            <w:r>
              <w:rPr>
                <w:rFonts w:ascii="Arial Narrow" w:hAnsi="Arial Narrow"/>
                <w:sz w:val="17"/>
                <w:szCs w:val="17"/>
              </w:rPr>
              <w:t>JavaEE</w:t>
            </w:r>
            <w:proofErr w:type="spellEnd"/>
            <w:proofErr w:type="gramEnd"/>
            <w:r>
              <w:rPr>
                <w:rFonts w:ascii="Arial Narrow" w:hAnsi="Arial Narrow"/>
                <w:sz w:val="17"/>
                <w:szCs w:val="17"/>
              </w:rPr>
              <w:t xml:space="preserve"> para o desenvolvimento do projeto</w:t>
            </w:r>
          </w:p>
        </w:tc>
      </w:tr>
      <w:tr w:rsidR="00695012" w:rsidTr="00695012">
        <w:tc>
          <w:tcPr>
            <w:tcW w:w="8720" w:type="dxa"/>
            <w:gridSpan w:val="2"/>
            <w:shd w:val="clear" w:color="auto" w:fill="F2F2F2" w:themeFill="background1" w:themeFillShade="F2"/>
            <w:tcMar>
              <w:left w:w="108" w:type="dxa"/>
            </w:tcMar>
          </w:tcPr>
          <w:p w:rsidR="00695012" w:rsidRDefault="00695012" w:rsidP="00A9257D">
            <w:pPr>
              <w:pStyle w:val="PargrafodaLista"/>
              <w:spacing w:after="0"/>
              <w:ind w:left="0"/>
              <w:jc w:val="center"/>
              <w:rPr>
                <w:rFonts w:ascii="Arial Narrow" w:hAnsi="Arial Narrow"/>
                <w:b/>
                <w:sz w:val="17"/>
                <w:szCs w:val="17"/>
              </w:rPr>
            </w:pPr>
            <w:r>
              <w:rPr>
                <w:rFonts w:ascii="Arial Narrow" w:hAnsi="Arial Narrow"/>
                <w:b/>
                <w:sz w:val="17"/>
                <w:szCs w:val="17"/>
              </w:rPr>
              <w:t>REGRASOU PARÂMETROS DE ACEITAÇÃO</w:t>
            </w:r>
          </w:p>
        </w:tc>
      </w:tr>
      <w:tr w:rsidR="00695012" w:rsidTr="00695012">
        <w:tc>
          <w:tcPr>
            <w:tcW w:w="8720" w:type="dxa"/>
            <w:gridSpan w:val="2"/>
            <w:shd w:val="clear" w:color="auto" w:fill="auto"/>
            <w:tcMar>
              <w:left w:w="108" w:type="dxa"/>
            </w:tcMar>
          </w:tcPr>
          <w:p w:rsidR="00695012" w:rsidRDefault="00E65F1C" w:rsidP="00A9257D">
            <w:pPr>
              <w:pStyle w:val="PargrafodaLista"/>
              <w:spacing w:after="0"/>
              <w:ind w:left="0"/>
              <w:jc w:val="center"/>
              <w:rPr>
                <w:rFonts w:ascii="Arial Narrow" w:hAnsi="Arial Narrow"/>
                <w:sz w:val="17"/>
                <w:szCs w:val="17"/>
              </w:rPr>
            </w:pPr>
            <w:r>
              <w:rPr>
                <w:rFonts w:ascii="Arial Narrow" w:hAnsi="Arial Narrow"/>
                <w:sz w:val="17"/>
                <w:szCs w:val="17"/>
              </w:rPr>
              <w:t xml:space="preserve">Por conveniência de tempo e experiência foi adotado o </w:t>
            </w:r>
            <w:proofErr w:type="spellStart"/>
            <w:proofErr w:type="gramStart"/>
            <w:r>
              <w:rPr>
                <w:rFonts w:ascii="Arial Narrow" w:hAnsi="Arial Narrow"/>
                <w:sz w:val="17"/>
                <w:szCs w:val="17"/>
              </w:rPr>
              <w:t>JavaEE</w:t>
            </w:r>
            <w:proofErr w:type="spellEnd"/>
            <w:proofErr w:type="gramEnd"/>
            <w:r>
              <w:rPr>
                <w:rFonts w:ascii="Arial Narrow" w:hAnsi="Arial Narrow"/>
                <w:sz w:val="17"/>
                <w:szCs w:val="17"/>
              </w:rPr>
              <w:t xml:space="preserve"> como plataforma de desenvolvimento</w:t>
            </w:r>
          </w:p>
        </w:tc>
      </w:tr>
      <w:tr w:rsidR="00695012" w:rsidTr="00695012">
        <w:tc>
          <w:tcPr>
            <w:tcW w:w="8720" w:type="dxa"/>
            <w:gridSpan w:val="2"/>
            <w:shd w:val="clear" w:color="auto" w:fill="BFBFBF" w:themeFill="background1" w:themeFillShade="BF"/>
            <w:tcMar>
              <w:left w:w="108" w:type="dxa"/>
            </w:tcMar>
          </w:tcPr>
          <w:p w:rsidR="00695012" w:rsidRDefault="00695012" w:rsidP="00A9257D">
            <w:pPr>
              <w:pStyle w:val="PargrafodaLista"/>
              <w:spacing w:after="0"/>
              <w:ind w:left="0"/>
              <w:jc w:val="center"/>
              <w:rPr>
                <w:rFonts w:ascii="Arial Narrow" w:hAnsi="Arial Narrow"/>
                <w:sz w:val="17"/>
                <w:szCs w:val="17"/>
              </w:rPr>
            </w:pPr>
          </w:p>
        </w:tc>
      </w:tr>
      <w:tr w:rsidR="00E65F1C" w:rsidTr="00E65F1C">
        <w:tc>
          <w:tcPr>
            <w:tcW w:w="813" w:type="dxa"/>
            <w:shd w:val="clear" w:color="auto" w:fill="F2F2F2" w:themeFill="background1" w:themeFillShade="F2"/>
            <w:tcMar>
              <w:left w:w="108" w:type="dxa"/>
            </w:tcMar>
            <w:vAlign w:val="center"/>
          </w:tcPr>
          <w:p w:rsidR="00E65F1C" w:rsidRDefault="00E65F1C" w:rsidP="00A9257D">
            <w:pPr>
              <w:pStyle w:val="PargrafodaLista"/>
              <w:spacing w:after="0"/>
              <w:ind w:left="0"/>
              <w:jc w:val="center"/>
              <w:rPr>
                <w:rFonts w:ascii="Arial Narrow" w:hAnsi="Arial Narrow"/>
                <w:b/>
                <w:sz w:val="17"/>
                <w:szCs w:val="17"/>
              </w:rPr>
            </w:pPr>
            <w:r>
              <w:rPr>
                <w:rFonts w:ascii="Arial Narrow" w:hAnsi="Arial Narrow"/>
                <w:b/>
                <w:sz w:val="17"/>
                <w:szCs w:val="17"/>
              </w:rPr>
              <w:t>ID</w:t>
            </w:r>
          </w:p>
        </w:tc>
        <w:tc>
          <w:tcPr>
            <w:tcW w:w="7907" w:type="dxa"/>
            <w:shd w:val="clear" w:color="auto" w:fill="F2F2F2" w:themeFill="background1" w:themeFillShade="F2"/>
            <w:tcMar>
              <w:left w:w="108" w:type="dxa"/>
            </w:tcMar>
            <w:vAlign w:val="center"/>
          </w:tcPr>
          <w:p w:rsidR="00E65F1C" w:rsidRDefault="00E65F1C" w:rsidP="00A9257D">
            <w:pPr>
              <w:pStyle w:val="PargrafodaLista"/>
              <w:spacing w:after="0"/>
              <w:ind w:left="0"/>
              <w:jc w:val="center"/>
              <w:rPr>
                <w:rFonts w:ascii="Arial Narrow" w:hAnsi="Arial Narrow"/>
                <w:b/>
                <w:sz w:val="17"/>
                <w:szCs w:val="17"/>
              </w:rPr>
            </w:pPr>
            <w:r>
              <w:rPr>
                <w:rFonts w:ascii="Arial Narrow" w:hAnsi="Arial Narrow"/>
                <w:b/>
                <w:sz w:val="17"/>
                <w:szCs w:val="17"/>
              </w:rPr>
              <w:t>REQUISITO NÃO-FUNCIONAL</w:t>
            </w:r>
          </w:p>
        </w:tc>
      </w:tr>
      <w:tr w:rsidR="00E65F1C" w:rsidTr="00E65F1C">
        <w:tc>
          <w:tcPr>
            <w:tcW w:w="813" w:type="dxa"/>
            <w:shd w:val="clear" w:color="auto" w:fill="FFFFFF" w:themeFill="background1"/>
            <w:tcMar>
              <w:left w:w="108" w:type="dxa"/>
            </w:tcMar>
          </w:tcPr>
          <w:p w:rsidR="00E65F1C" w:rsidRDefault="00E65F1C" w:rsidP="00A9257D">
            <w:pPr>
              <w:pStyle w:val="PargrafodaLista"/>
              <w:spacing w:after="0"/>
              <w:ind w:left="0"/>
              <w:rPr>
                <w:rFonts w:ascii="Arial Narrow" w:hAnsi="Arial Narrow"/>
                <w:sz w:val="17"/>
                <w:szCs w:val="17"/>
              </w:rPr>
            </w:pPr>
            <w:r>
              <w:rPr>
                <w:rFonts w:ascii="Arial Narrow" w:hAnsi="Arial Narrow"/>
                <w:sz w:val="17"/>
                <w:szCs w:val="17"/>
              </w:rPr>
              <w:t>RF 02</w:t>
            </w:r>
          </w:p>
        </w:tc>
        <w:tc>
          <w:tcPr>
            <w:tcW w:w="7907" w:type="dxa"/>
            <w:shd w:val="clear" w:color="auto" w:fill="auto"/>
            <w:tcMar>
              <w:left w:w="108" w:type="dxa"/>
            </w:tcMar>
          </w:tcPr>
          <w:p w:rsidR="00E65F1C" w:rsidRDefault="00E65F1C" w:rsidP="00A9257D">
            <w:pPr>
              <w:pStyle w:val="PargrafodaLista"/>
              <w:spacing w:after="0"/>
              <w:ind w:left="0"/>
              <w:rPr>
                <w:rFonts w:ascii="Arial Narrow" w:hAnsi="Arial Narrow"/>
                <w:sz w:val="17"/>
                <w:szCs w:val="17"/>
              </w:rPr>
            </w:pPr>
            <w:r>
              <w:rPr>
                <w:rFonts w:ascii="Arial Narrow" w:hAnsi="Arial Narrow"/>
                <w:sz w:val="17"/>
                <w:szCs w:val="17"/>
              </w:rPr>
              <w:t xml:space="preserve">Utilização do </w:t>
            </w:r>
            <w:proofErr w:type="spellStart"/>
            <w:r>
              <w:rPr>
                <w:rFonts w:ascii="Arial Narrow" w:hAnsi="Arial Narrow"/>
                <w:sz w:val="17"/>
                <w:szCs w:val="17"/>
              </w:rPr>
              <w:t>Primefaces</w:t>
            </w:r>
            <w:proofErr w:type="spellEnd"/>
            <w:r>
              <w:rPr>
                <w:rFonts w:ascii="Arial Narrow" w:hAnsi="Arial Narrow"/>
                <w:sz w:val="17"/>
                <w:szCs w:val="17"/>
              </w:rPr>
              <w:t xml:space="preserve"> para o design gráfico web</w:t>
            </w:r>
          </w:p>
        </w:tc>
      </w:tr>
      <w:tr w:rsidR="00E65F1C" w:rsidTr="00E65F1C">
        <w:tc>
          <w:tcPr>
            <w:tcW w:w="8720" w:type="dxa"/>
            <w:gridSpan w:val="2"/>
            <w:shd w:val="clear" w:color="auto" w:fill="F2F2F2" w:themeFill="background1" w:themeFillShade="F2"/>
            <w:tcMar>
              <w:left w:w="108" w:type="dxa"/>
            </w:tcMar>
          </w:tcPr>
          <w:p w:rsidR="00E65F1C" w:rsidRDefault="00E65F1C" w:rsidP="00A9257D">
            <w:pPr>
              <w:pStyle w:val="PargrafodaLista"/>
              <w:spacing w:after="0"/>
              <w:ind w:left="0"/>
              <w:jc w:val="center"/>
              <w:rPr>
                <w:rFonts w:ascii="Arial Narrow" w:hAnsi="Arial Narrow"/>
                <w:b/>
                <w:sz w:val="17"/>
                <w:szCs w:val="17"/>
              </w:rPr>
            </w:pPr>
            <w:r>
              <w:rPr>
                <w:rFonts w:ascii="Arial Narrow" w:hAnsi="Arial Narrow"/>
                <w:b/>
                <w:sz w:val="17"/>
                <w:szCs w:val="17"/>
              </w:rPr>
              <w:t>REGRASOU PARÂMETROS DE ACEITAÇÃO</w:t>
            </w:r>
          </w:p>
        </w:tc>
      </w:tr>
      <w:tr w:rsidR="00E65F1C" w:rsidTr="00E65F1C">
        <w:tc>
          <w:tcPr>
            <w:tcW w:w="8720" w:type="dxa"/>
            <w:gridSpan w:val="2"/>
            <w:shd w:val="clear" w:color="auto" w:fill="auto"/>
            <w:tcMar>
              <w:left w:w="108" w:type="dxa"/>
            </w:tcMar>
          </w:tcPr>
          <w:p w:rsidR="00E65F1C" w:rsidRDefault="00E65F1C" w:rsidP="00A9257D">
            <w:pPr>
              <w:pStyle w:val="PargrafodaLista"/>
              <w:spacing w:after="0"/>
              <w:ind w:left="0"/>
              <w:jc w:val="center"/>
              <w:rPr>
                <w:rFonts w:ascii="Arial Narrow" w:hAnsi="Arial Narrow"/>
                <w:sz w:val="17"/>
                <w:szCs w:val="17"/>
              </w:rPr>
            </w:pPr>
            <w:r>
              <w:rPr>
                <w:rFonts w:ascii="Arial Narrow" w:hAnsi="Arial Narrow"/>
                <w:sz w:val="17"/>
                <w:szCs w:val="17"/>
              </w:rPr>
              <w:t xml:space="preserve">Melhor meio encontrado pela equipe Scream para a </w:t>
            </w:r>
            <w:proofErr w:type="gramStart"/>
            <w:r>
              <w:rPr>
                <w:rFonts w:ascii="Arial Narrow" w:hAnsi="Arial Narrow"/>
                <w:sz w:val="17"/>
                <w:szCs w:val="17"/>
              </w:rPr>
              <w:t>implementação</w:t>
            </w:r>
            <w:proofErr w:type="gramEnd"/>
            <w:r>
              <w:rPr>
                <w:rFonts w:ascii="Arial Narrow" w:hAnsi="Arial Narrow"/>
                <w:sz w:val="17"/>
                <w:szCs w:val="17"/>
              </w:rPr>
              <w:t xml:space="preserve"> da interface gráfica para web</w:t>
            </w:r>
          </w:p>
        </w:tc>
      </w:tr>
      <w:tr w:rsidR="00E65F1C" w:rsidTr="00E65F1C">
        <w:tc>
          <w:tcPr>
            <w:tcW w:w="8720" w:type="dxa"/>
            <w:gridSpan w:val="2"/>
            <w:shd w:val="clear" w:color="auto" w:fill="BFBFBF" w:themeFill="background1" w:themeFillShade="BF"/>
            <w:tcMar>
              <w:left w:w="108" w:type="dxa"/>
            </w:tcMar>
          </w:tcPr>
          <w:p w:rsidR="00E65F1C" w:rsidRDefault="00E65F1C" w:rsidP="00A9257D">
            <w:pPr>
              <w:pStyle w:val="PargrafodaLista"/>
              <w:spacing w:after="0"/>
              <w:ind w:left="0"/>
              <w:jc w:val="center"/>
              <w:rPr>
                <w:rFonts w:ascii="Arial Narrow" w:hAnsi="Arial Narrow"/>
                <w:sz w:val="17"/>
                <w:szCs w:val="17"/>
              </w:rPr>
            </w:pPr>
          </w:p>
        </w:tc>
      </w:tr>
      <w:tr w:rsidR="00E65F1C" w:rsidTr="00E65F1C">
        <w:tc>
          <w:tcPr>
            <w:tcW w:w="813" w:type="dxa"/>
            <w:shd w:val="clear" w:color="auto" w:fill="F2F2F2" w:themeFill="background1" w:themeFillShade="F2"/>
            <w:tcMar>
              <w:left w:w="108" w:type="dxa"/>
            </w:tcMar>
            <w:vAlign w:val="center"/>
          </w:tcPr>
          <w:p w:rsidR="00E65F1C" w:rsidRDefault="00E65F1C" w:rsidP="00A9257D">
            <w:pPr>
              <w:pStyle w:val="PargrafodaLista"/>
              <w:spacing w:after="0"/>
              <w:ind w:left="0"/>
              <w:jc w:val="center"/>
              <w:rPr>
                <w:rFonts w:ascii="Arial Narrow" w:hAnsi="Arial Narrow"/>
                <w:b/>
                <w:sz w:val="17"/>
                <w:szCs w:val="17"/>
              </w:rPr>
            </w:pPr>
            <w:r>
              <w:rPr>
                <w:rFonts w:ascii="Arial Narrow" w:hAnsi="Arial Narrow"/>
                <w:b/>
                <w:sz w:val="17"/>
                <w:szCs w:val="17"/>
              </w:rPr>
              <w:t>ID</w:t>
            </w:r>
          </w:p>
        </w:tc>
        <w:tc>
          <w:tcPr>
            <w:tcW w:w="7907" w:type="dxa"/>
            <w:shd w:val="clear" w:color="auto" w:fill="F2F2F2" w:themeFill="background1" w:themeFillShade="F2"/>
            <w:tcMar>
              <w:left w:w="108" w:type="dxa"/>
            </w:tcMar>
            <w:vAlign w:val="center"/>
          </w:tcPr>
          <w:p w:rsidR="00E65F1C" w:rsidRDefault="00E65F1C" w:rsidP="00A9257D">
            <w:pPr>
              <w:pStyle w:val="PargrafodaLista"/>
              <w:spacing w:after="0"/>
              <w:ind w:left="0"/>
              <w:jc w:val="center"/>
              <w:rPr>
                <w:rFonts w:ascii="Arial Narrow" w:hAnsi="Arial Narrow"/>
                <w:b/>
                <w:sz w:val="17"/>
                <w:szCs w:val="17"/>
              </w:rPr>
            </w:pPr>
            <w:r>
              <w:rPr>
                <w:rFonts w:ascii="Arial Narrow" w:hAnsi="Arial Narrow"/>
                <w:b/>
                <w:sz w:val="17"/>
                <w:szCs w:val="17"/>
              </w:rPr>
              <w:t>REQUISITO NÃO-FUNCIONAL</w:t>
            </w:r>
          </w:p>
        </w:tc>
      </w:tr>
      <w:tr w:rsidR="00E65F1C" w:rsidTr="00E65F1C">
        <w:tc>
          <w:tcPr>
            <w:tcW w:w="813" w:type="dxa"/>
            <w:shd w:val="clear" w:color="auto" w:fill="FFFFFF" w:themeFill="background1"/>
            <w:tcMar>
              <w:left w:w="108" w:type="dxa"/>
            </w:tcMar>
          </w:tcPr>
          <w:p w:rsidR="00E65F1C" w:rsidRDefault="00E65F1C" w:rsidP="00A9257D">
            <w:pPr>
              <w:pStyle w:val="PargrafodaLista"/>
              <w:spacing w:after="0"/>
              <w:ind w:left="0"/>
              <w:rPr>
                <w:rFonts w:ascii="Arial Narrow" w:hAnsi="Arial Narrow"/>
                <w:sz w:val="17"/>
                <w:szCs w:val="17"/>
              </w:rPr>
            </w:pPr>
            <w:r>
              <w:rPr>
                <w:rFonts w:ascii="Arial Narrow" w:hAnsi="Arial Narrow"/>
                <w:sz w:val="17"/>
                <w:szCs w:val="17"/>
              </w:rPr>
              <w:t>RF 03</w:t>
            </w:r>
          </w:p>
        </w:tc>
        <w:tc>
          <w:tcPr>
            <w:tcW w:w="7907" w:type="dxa"/>
            <w:shd w:val="clear" w:color="auto" w:fill="auto"/>
            <w:tcMar>
              <w:left w:w="108" w:type="dxa"/>
            </w:tcMar>
          </w:tcPr>
          <w:p w:rsidR="00E65F1C" w:rsidRDefault="009C233B" w:rsidP="009C233B">
            <w:pPr>
              <w:pStyle w:val="PargrafodaLista"/>
              <w:spacing w:after="0"/>
              <w:ind w:left="0"/>
              <w:rPr>
                <w:rFonts w:ascii="Arial Narrow" w:hAnsi="Arial Narrow"/>
                <w:sz w:val="17"/>
                <w:szCs w:val="17"/>
              </w:rPr>
            </w:pPr>
            <w:r>
              <w:rPr>
                <w:rFonts w:ascii="Arial Narrow" w:hAnsi="Arial Narrow"/>
                <w:sz w:val="17"/>
                <w:szCs w:val="17"/>
              </w:rPr>
              <w:t xml:space="preserve">Banco de dados </w:t>
            </w:r>
            <w:proofErr w:type="spellStart"/>
            <w:r>
              <w:rPr>
                <w:rFonts w:ascii="Arial Narrow" w:hAnsi="Arial Narrow"/>
                <w:sz w:val="17"/>
                <w:szCs w:val="17"/>
              </w:rPr>
              <w:t>Postgres</w:t>
            </w:r>
            <w:proofErr w:type="spellEnd"/>
          </w:p>
        </w:tc>
      </w:tr>
      <w:tr w:rsidR="00E65F1C" w:rsidTr="00E65F1C">
        <w:tc>
          <w:tcPr>
            <w:tcW w:w="8720" w:type="dxa"/>
            <w:gridSpan w:val="2"/>
            <w:shd w:val="clear" w:color="auto" w:fill="F2F2F2" w:themeFill="background1" w:themeFillShade="F2"/>
            <w:tcMar>
              <w:left w:w="108" w:type="dxa"/>
            </w:tcMar>
          </w:tcPr>
          <w:p w:rsidR="00E65F1C" w:rsidRDefault="00E65F1C" w:rsidP="00A9257D">
            <w:pPr>
              <w:pStyle w:val="PargrafodaLista"/>
              <w:spacing w:after="0"/>
              <w:ind w:left="0"/>
              <w:jc w:val="center"/>
              <w:rPr>
                <w:rFonts w:ascii="Arial Narrow" w:hAnsi="Arial Narrow"/>
                <w:b/>
                <w:sz w:val="17"/>
                <w:szCs w:val="17"/>
              </w:rPr>
            </w:pPr>
            <w:r>
              <w:rPr>
                <w:rFonts w:ascii="Arial Narrow" w:hAnsi="Arial Narrow"/>
                <w:b/>
                <w:sz w:val="17"/>
                <w:szCs w:val="17"/>
              </w:rPr>
              <w:t>REGRASOU PARÂMETROS DE ACEITAÇÃO</w:t>
            </w:r>
          </w:p>
        </w:tc>
      </w:tr>
      <w:tr w:rsidR="00E65F1C" w:rsidTr="00E65F1C">
        <w:tc>
          <w:tcPr>
            <w:tcW w:w="8720" w:type="dxa"/>
            <w:gridSpan w:val="2"/>
            <w:shd w:val="clear" w:color="auto" w:fill="auto"/>
            <w:tcMar>
              <w:left w:w="108" w:type="dxa"/>
            </w:tcMar>
          </w:tcPr>
          <w:p w:rsidR="00E65F1C" w:rsidRDefault="009C233B" w:rsidP="00A9257D">
            <w:pPr>
              <w:pStyle w:val="PargrafodaLista"/>
              <w:spacing w:after="0"/>
              <w:ind w:left="0"/>
              <w:jc w:val="center"/>
              <w:rPr>
                <w:rFonts w:ascii="Arial Narrow" w:hAnsi="Arial Narrow"/>
                <w:sz w:val="17"/>
                <w:szCs w:val="17"/>
              </w:rPr>
            </w:pPr>
            <w:r>
              <w:rPr>
                <w:rFonts w:ascii="Arial Narrow" w:hAnsi="Arial Narrow"/>
                <w:sz w:val="17"/>
                <w:szCs w:val="17"/>
              </w:rPr>
              <w:t xml:space="preserve">Banco de dados preferencial para ser </w:t>
            </w:r>
            <w:proofErr w:type="gramStart"/>
            <w:r>
              <w:rPr>
                <w:rFonts w:ascii="Arial Narrow" w:hAnsi="Arial Narrow"/>
                <w:sz w:val="17"/>
                <w:szCs w:val="17"/>
              </w:rPr>
              <w:t>criado a base de dados</w:t>
            </w:r>
            <w:proofErr w:type="gramEnd"/>
          </w:p>
        </w:tc>
      </w:tr>
      <w:tr w:rsidR="00E65F1C" w:rsidTr="00E65F1C">
        <w:tc>
          <w:tcPr>
            <w:tcW w:w="8720" w:type="dxa"/>
            <w:gridSpan w:val="2"/>
            <w:shd w:val="clear" w:color="auto" w:fill="BFBFBF" w:themeFill="background1" w:themeFillShade="BF"/>
            <w:tcMar>
              <w:left w:w="108" w:type="dxa"/>
            </w:tcMar>
          </w:tcPr>
          <w:p w:rsidR="00E65F1C" w:rsidRDefault="00E65F1C" w:rsidP="00A9257D">
            <w:pPr>
              <w:pStyle w:val="PargrafodaLista"/>
              <w:spacing w:after="0"/>
              <w:ind w:left="0"/>
              <w:jc w:val="center"/>
              <w:rPr>
                <w:rFonts w:ascii="Arial Narrow" w:hAnsi="Arial Narrow"/>
                <w:sz w:val="17"/>
                <w:szCs w:val="17"/>
              </w:rPr>
            </w:pPr>
          </w:p>
        </w:tc>
      </w:tr>
      <w:tr w:rsidR="00E65F1C" w:rsidTr="00E65F1C">
        <w:tc>
          <w:tcPr>
            <w:tcW w:w="813" w:type="dxa"/>
            <w:shd w:val="clear" w:color="auto" w:fill="F2F2F2" w:themeFill="background1" w:themeFillShade="F2"/>
            <w:tcMar>
              <w:left w:w="108" w:type="dxa"/>
            </w:tcMar>
            <w:vAlign w:val="center"/>
          </w:tcPr>
          <w:p w:rsidR="00E65F1C" w:rsidRDefault="00E65F1C" w:rsidP="00A9257D">
            <w:pPr>
              <w:pStyle w:val="PargrafodaLista"/>
              <w:spacing w:after="0"/>
              <w:ind w:left="0"/>
              <w:jc w:val="center"/>
              <w:rPr>
                <w:rFonts w:ascii="Arial Narrow" w:hAnsi="Arial Narrow"/>
                <w:b/>
                <w:sz w:val="17"/>
                <w:szCs w:val="17"/>
              </w:rPr>
            </w:pPr>
            <w:r>
              <w:rPr>
                <w:rFonts w:ascii="Arial Narrow" w:hAnsi="Arial Narrow"/>
                <w:b/>
                <w:sz w:val="17"/>
                <w:szCs w:val="17"/>
              </w:rPr>
              <w:t>ID</w:t>
            </w:r>
          </w:p>
        </w:tc>
        <w:tc>
          <w:tcPr>
            <w:tcW w:w="7907" w:type="dxa"/>
            <w:shd w:val="clear" w:color="auto" w:fill="F2F2F2" w:themeFill="background1" w:themeFillShade="F2"/>
            <w:tcMar>
              <w:left w:w="108" w:type="dxa"/>
            </w:tcMar>
            <w:vAlign w:val="center"/>
          </w:tcPr>
          <w:p w:rsidR="00E65F1C" w:rsidRDefault="00E65F1C" w:rsidP="00A9257D">
            <w:pPr>
              <w:pStyle w:val="PargrafodaLista"/>
              <w:spacing w:after="0"/>
              <w:ind w:left="0"/>
              <w:jc w:val="center"/>
              <w:rPr>
                <w:rFonts w:ascii="Arial Narrow" w:hAnsi="Arial Narrow"/>
                <w:b/>
                <w:sz w:val="17"/>
                <w:szCs w:val="17"/>
              </w:rPr>
            </w:pPr>
            <w:r>
              <w:rPr>
                <w:rFonts w:ascii="Arial Narrow" w:hAnsi="Arial Narrow"/>
                <w:b/>
                <w:sz w:val="17"/>
                <w:szCs w:val="17"/>
              </w:rPr>
              <w:t>REQUISITO NÃO-FUNCIONAL</w:t>
            </w:r>
          </w:p>
        </w:tc>
      </w:tr>
      <w:tr w:rsidR="00E65F1C" w:rsidTr="00E65F1C">
        <w:tc>
          <w:tcPr>
            <w:tcW w:w="813" w:type="dxa"/>
            <w:shd w:val="clear" w:color="auto" w:fill="FFFFFF" w:themeFill="background1"/>
            <w:tcMar>
              <w:left w:w="108" w:type="dxa"/>
            </w:tcMar>
          </w:tcPr>
          <w:p w:rsidR="00E65F1C" w:rsidRDefault="00E65F1C" w:rsidP="00A9257D">
            <w:pPr>
              <w:pStyle w:val="PargrafodaLista"/>
              <w:spacing w:after="0"/>
              <w:ind w:left="0"/>
              <w:rPr>
                <w:rFonts w:ascii="Arial Narrow" w:hAnsi="Arial Narrow"/>
                <w:sz w:val="17"/>
                <w:szCs w:val="17"/>
              </w:rPr>
            </w:pPr>
            <w:r>
              <w:rPr>
                <w:rFonts w:ascii="Arial Narrow" w:hAnsi="Arial Narrow"/>
                <w:sz w:val="17"/>
                <w:szCs w:val="17"/>
              </w:rPr>
              <w:t>RF 04</w:t>
            </w:r>
          </w:p>
        </w:tc>
        <w:tc>
          <w:tcPr>
            <w:tcW w:w="7907" w:type="dxa"/>
            <w:shd w:val="clear" w:color="auto" w:fill="auto"/>
            <w:tcMar>
              <w:left w:w="108" w:type="dxa"/>
            </w:tcMar>
          </w:tcPr>
          <w:p w:rsidR="00E65F1C" w:rsidRDefault="009C233B" w:rsidP="00A9257D">
            <w:pPr>
              <w:pStyle w:val="PargrafodaLista"/>
              <w:spacing w:after="0"/>
              <w:ind w:left="0"/>
              <w:rPr>
                <w:rFonts w:ascii="Arial Narrow" w:hAnsi="Arial Narrow"/>
                <w:sz w:val="17"/>
                <w:szCs w:val="17"/>
              </w:rPr>
            </w:pPr>
            <w:r>
              <w:rPr>
                <w:rFonts w:ascii="Arial Narrow" w:hAnsi="Arial Narrow"/>
                <w:sz w:val="17"/>
                <w:szCs w:val="17"/>
              </w:rPr>
              <w:t>Interface gráfica baseada na imagem Scrum</w:t>
            </w:r>
          </w:p>
        </w:tc>
      </w:tr>
      <w:tr w:rsidR="00E65F1C" w:rsidTr="00E65F1C">
        <w:tc>
          <w:tcPr>
            <w:tcW w:w="8720" w:type="dxa"/>
            <w:gridSpan w:val="2"/>
            <w:shd w:val="clear" w:color="auto" w:fill="F2F2F2" w:themeFill="background1" w:themeFillShade="F2"/>
            <w:tcMar>
              <w:left w:w="108" w:type="dxa"/>
            </w:tcMar>
          </w:tcPr>
          <w:p w:rsidR="00E65F1C" w:rsidRDefault="00E65F1C" w:rsidP="00A9257D">
            <w:pPr>
              <w:pStyle w:val="PargrafodaLista"/>
              <w:spacing w:after="0"/>
              <w:ind w:left="0"/>
              <w:jc w:val="center"/>
              <w:rPr>
                <w:rFonts w:ascii="Arial Narrow" w:hAnsi="Arial Narrow"/>
                <w:b/>
                <w:sz w:val="17"/>
                <w:szCs w:val="17"/>
              </w:rPr>
            </w:pPr>
            <w:r>
              <w:rPr>
                <w:rFonts w:ascii="Arial Narrow" w:hAnsi="Arial Narrow"/>
                <w:b/>
                <w:sz w:val="17"/>
                <w:szCs w:val="17"/>
              </w:rPr>
              <w:t>REGRASOU PARÂMETROS DE ACEITAÇÃO</w:t>
            </w:r>
          </w:p>
        </w:tc>
      </w:tr>
      <w:tr w:rsidR="00E65F1C" w:rsidTr="00E65F1C">
        <w:tc>
          <w:tcPr>
            <w:tcW w:w="8720" w:type="dxa"/>
            <w:gridSpan w:val="2"/>
            <w:shd w:val="clear" w:color="auto" w:fill="auto"/>
            <w:tcMar>
              <w:left w:w="108" w:type="dxa"/>
            </w:tcMar>
          </w:tcPr>
          <w:p w:rsidR="00E65F1C" w:rsidRDefault="0046184F" w:rsidP="0046184F">
            <w:pPr>
              <w:pStyle w:val="PargrafodaLista"/>
              <w:spacing w:after="0"/>
              <w:ind w:left="0"/>
              <w:jc w:val="center"/>
              <w:rPr>
                <w:rFonts w:ascii="Arial Narrow" w:hAnsi="Arial Narrow"/>
                <w:sz w:val="17"/>
                <w:szCs w:val="17"/>
              </w:rPr>
            </w:pPr>
            <w:r>
              <w:rPr>
                <w:rFonts w:ascii="Arial Narrow" w:hAnsi="Arial Narrow"/>
                <w:sz w:val="17"/>
                <w:szCs w:val="17"/>
              </w:rPr>
              <w:t xml:space="preserve">Para uma melhor visualização de quem está </w:t>
            </w:r>
            <w:proofErr w:type="gramStart"/>
            <w:r>
              <w:rPr>
                <w:rFonts w:ascii="Arial Narrow" w:hAnsi="Arial Narrow"/>
                <w:sz w:val="17"/>
                <w:szCs w:val="17"/>
              </w:rPr>
              <w:t>habituado</w:t>
            </w:r>
            <w:proofErr w:type="gramEnd"/>
            <w:r>
              <w:rPr>
                <w:rFonts w:ascii="Arial Narrow" w:hAnsi="Arial Narrow"/>
                <w:sz w:val="17"/>
                <w:szCs w:val="17"/>
              </w:rPr>
              <w:t xml:space="preserve"> a usar Scrum uma interface baseada no modelo de imagens do protótipo do Scrum ajudaria os usuários associar de maneira mais rápida o Scrum com o sistema.</w:t>
            </w:r>
          </w:p>
        </w:tc>
      </w:tr>
      <w:tr w:rsidR="00E65F1C" w:rsidTr="00E65F1C">
        <w:tc>
          <w:tcPr>
            <w:tcW w:w="8720" w:type="dxa"/>
            <w:gridSpan w:val="2"/>
            <w:shd w:val="clear" w:color="auto" w:fill="BFBFBF" w:themeFill="background1" w:themeFillShade="BF"/>
            <w:tcMar>
              <w:left w:w="108" w:type="dxa"/>
            </w:tcMar>
          </w:tcPr>
          <w:p w:rsidR="00E65F1C" w:rsidRDefault="00E65F1C" w:rsidP="00A9257D">
            <w:pPr>
              <w:pStyle w:val="PargrafodaLista"/>
              <w:spacing w:after="0"/>
              <w:ind w:left="0"/>
              <w:jc w:val="center"/>
              <w:rPr>
                <w:rFonts w:ascii="Arial Narrow" w:hAnsi="Arial Narrow"/>
                <w:sz w:val="17"/>
                <w:szCs w:val="17"/>
              </w:rPr>
            </w:pPr>
          </w:p>
        </w:tc>
      </w:tr>
      <w:tr w:rsidR="00E65F1C" w:rsidTr="00E65F1C">
        <w:tc>
          <w:tcPr>
            <w:tcW w:w="813" w:type="dxa"/>
            <w:shd w:val="clear" w:color="auto" w:fill="F2F2F2" w:themeFill="background1" w:themeFillShade="F2"/>
            <w:tcMar>
              <w:left w:w="108" w:type="dxa"/>
            </w:tcMar>
            <w:vAlign w:val="center"/>
          </w:tcPr>
          <w:p w:rsidR="00E65F1C" w:rsidRDefault="00E65F1C" w:rsidP="00A9257D">
            <w:pPr>
              <w:pStyle w:val="PargrafodaLista"/>
              <w:spacing w:after="0"/>
              <w:ind w:left="0"/>
              <w:jc w:val="center"/>
              <w:rPr>
                <w:rFonts w:ascii="Arial Narrow" w:hAnsi="Arial Narrow"/>
                <w:b/>
                <w:sz w:val="17"/>
                <w:szCs w:val="17"/>
              </w:rPr>
            </w:pPr>
            <w:r>
              <w:rPr>
                <w:rFonts w:ascii="Arial Narrow" w:hAnsi="Arial Narrow"/>
                <w:b/>
                <w:sz w:val="17"/>
                <w:szCs w:val="17"/>
              </w:rPr>
              <w:t>ID</w:t>
            </w:r>
          </w:p>
        </w:tc>
        <w:tc>
          <w:tcPr>
            <w:tcW w:w="7907" w:type="dxa"/>
            <w:shd w:val="clear" w:color="auto" w:fill="F2F2F2" w:themeFill="background1" w:themeFillShade="F2"/>
            <w:tcMar>
              <w:left w:w="108" w:type="dxa"/>
            </w:tcMar>
            <w:vAlign w:val="center"/>
          </w:tcPr>
          <w:p w:rsidR="00E65F1C" w:rsidRDefault="00E65F1C" w:rsidP="00A9257D">
            <w:pPr>
              <w:pStyle w:val="PargrafodaLista"/>
              <w:spacing w:after="0"/>
              <w:ind w:left="0"/>
              <w:jc w:val="center"/>
              <w:rPr>
                <w:rFonts w:ascii="Arial Narrow" w:hAnsi="Arial Narrow"/>
                <w:b/>
                <w:sz w:val="17"/>
                <w:szCs w:val="17"/>
              </w:rPr>
            </w:pPr>
            <w:r>
              <w:rPr>
                <w:rFonts w:ascii="Arial Narrow" w:hAnsi="Arial Narrow"/>
                <w:b/>
                <w:sz w:val="17"/>
                <w:szCs w:val="17"/>
              </w:rPr>
              <w:t>REQUISITO NÃO-FUNCIONAL</w:t>
            </w:r>
          </w:p>
        </w:tc>
      </w:tr>
      <w:tr w:rsidR="00E65F1C" w:rsidTr="00E65F1C">
        <w:tc>
          <w:tcPr>
            <w:tcW w:w="813" w:type="dxa"/>
            <w:shd w:val="clear" w:color="auto" w:fill="FFFFFF" w:themeFill="background1"/>
            <w:tcMar>
              <w:left w:w="108" w:type="dxa"/>
            </w:tcMar>
          </w:tcPr>
          <w:p w:rsidR="00E65F1C" w:rsidRDefault="00E65F1C" w:rsidP="00A9257D">
            <w:pPr>
              <w:pStyle w:val="PargrafodaLista"/>
              <w:spacing w:after="0"/>
              <w:ind w:left="0"/>
              <w:rPr>
                <w:rFonts w:ascii="Arial Narrow" w:hAnsi="Arial Narrow"/>
                <w:sz w:val="17"/>
                <w:szCs w:val="17"/>
              </w:rPr>
            </w:pPr>
            <w:r>
              <w:rPr>
                <w:rFonts w:ascii="Arial Narrow" w:hAnsi="Arial Narrow"/>
                <w:sz w:val="17"/>
                <w:szCs w:val="17"/>
              </w:rPr>
              <w:t>RF 05</w:t>
            </w:r>
          </w:p>
        </w:tc>
        <w:tc>
          <w:tcPr>
            <w:tcW w:w="7907" w:type="dxa"/>
            <w:shd w:val="clear" w:color="auto" w:fill="auto"/>
            <w:tcMar>
              <w:left w:w="108" w:type="dxa"/>
            </w:tcMar>
          </w:tcPr>
          <w:p w:rsidR="00E65F1C" w:rsidRDefault="00377A2C" w:rsidP="0046184F">
            <w:pPr>
              <w:pStyle w:val="PargrafodaLista"/>
              <w:spacing w:after="0"/>
              <w:ind w:left="0"/>
              <w:rPr>
                <w:rFonts w:ascii="Arial Narrow" w:hAnsi="Arial Narrow"/>
                <w:sz w:val="17"/>
                <w:szCs w:val="17"/>
              </w:rPr>
            </w:pPr>
            <w:r>
              <w:rPr>
                <w:rFonts w:ascii="Arial Narrow" w:hAnsi="Arial Narrow"/>
                <w:sz w:val="17"/>
                <w:szCs w:val="17"/>
              </w:rPr>
              <w:t xml:space="preserve">Caracterização das tarefas do PB para as </w:t>
            </w:r>
            <w:proofErr w:type="spellStart"/>
            <w:r>
              <w:rPr>
                <w:rFonts w:ascii="Arial Narrow" w:hAnsi="Arial Narrow"/>
                <w:sz w:val="17"/>
                <w:szCs w:val="17"/>
              </w:rPr>
              <w:t>Sprints</w:t>
            </w:r>
            <w:proofErr w:type="spellEnd"/>
          </w:p>
        </w:tc>
      </w:tr>
      <w:tr w:rsidR="00E65F1C" w:rsidTr="00E65F1C">
        <w:tc>
          <w:tcPr>
            <w:tcW w:w="8720" w:type="dxa"/>
            <w:gridSpan w:val="2"/>
            <w:shd w:val="clear" w:color="auto" w:fill="F2F2F2" w:themeFill="background1" w:themeFillShade="F2"/>
            <w:tcMar>
              <w:left w:w="108" w:type="dxa"/>
            </w:tcMar>
          </w:tcPr>
          <w:p w:rsidR="00E65F1C" w:rsidRDefault="00E65F1C" w:rsidP="00A9257D">
            <w:pPr>
              <w:pStyle w:val="PargrafodaLista"/>
              <w:spacing w:after="0"/>
              <w:ind w:left="0"/>
              <w:jc w:val="center"/>
              <w:rPr>
                <w:rFonts w:ascii="Arial Narrow" w:hAnsi="Arial Narrow"/>
                <w:b/>
                <w:sz w:val="17"/>
                <w:szCs w:val="17"/>
              </w:rPr>
            </w:pPr>
            <w:r>
              <w:rPr>
                <w:rFonts w:ascii="Arial Narrow" w:hAnsi="Arial Narrow"/>
                <w:b/>
                <w:sz w:val="17"/>
                <w:szCs w:val="17"/>
              </w:rPr>
              <w:t>REGRASOU PARÂMETROS DE ACEITAÇÃO</w:t>
            </w:r>
          </w:p>
        </w:tc>
      </w:tr>
      <w:tr w:rsidR="00E65F1C" w:rsidTr="00E65F1C">
        <w:tc>
          <w:tcPr>
            <w:tcW w:w="8720" w:type="dxa"/>
            <w:gridSpan w:val="2"/>
            <w:shd w:val="clear" w:color="auto" w:fill="auto"/>
            <w:tcMar>
              <w:left w:w="108" w:type="dxa"/>
            </w:tcMar>
          </w:tcPr>
          <w:p w:rsidR="00E65F1C" w:rsidRDefault="006B7A29" w:rsidP="00A9257D">
            <w:pPr>
              <w:pStyle w:val="PargrafodaLista"/>
              <w:spacing w:after="0"/>
              <w:ind w:left="0"/>
              <w:jc w:val="center"/>
              <w:rPr>
                <w:rFonts w:ascii="Arial Narrow" w:hAnsi="Arial Narrow"/>
                <w:sz w:val="17"/>
                <w:szCs w:val="17"/>
              </w:rPr>
            </w:pPr>
            <w:r>
              <w:rPr>
                <w:rFonts w:ascii="Arial Narrow" w:hAnsi="Arial Narrow"/>
                <w:sz w:val="17"/>
                <w:szCs w:val="17"/>
              </w:rPr>
              <w:t>Cada Tarefa será abreviada e referenciada no seguinte modelo: Tf+</w:t>
            </w:r>
            <w:proofErr w:type="gramStart"/>
            <w:r>
              <w:rPr>
                <w:rFonts w:ascii="Arial Narrow" w:hAnsi="Arial Narrow"/>
                <w:sz w:val="17"/>
                <w:szCs w:val="17"/>
              </w:rPr>
              <w:t>(</w:t>
            </w:r>
            <w:proofErr w:type="gramEnd"/>
            <w:r>
              <w:rPr>
                <w:rFonts w:ascii="Arial Narrow" w:hAnsi="Arial Narrow"/>
                <w:sz w:val="17"/>
                <w:szCs w:val="17"/>
              </w:rPr>
              <w:t>Número da Sprint + ”.” + Número da tarefa</w:t>
            </w:r>
            <w:r w:rsidRPr="009E087E">
              <w:rPr>
                <w:rFonts w:ascii="Arial Narrow" w:hAnsi="Arial Narrow"/>
                <w:sz w:val="17"/>
                <w:szCs w:val="17"/>
              </w:rPr>
              <w:t xml:space="preserve">  [</w:t>
            </w:r>
            <w:proofErr w:type="spellStart"/>
            <w:r w:rsidRPr="009E087E">
              <w:rPr>
                <w:rFonts w:ascii="Arial Narrow" w:hAnsi="Arial Narrow"/>
                <w:sz w:val="17"/>
                <w:szCs w:val="17"/>
              </w:rPr>
              <w:t>ex</w:t>
            </w:r>
            <w:proofErr w:type="spellEnd"/>
            <w:r w:rsidRPr="009E087E">
              <w:rPr>
                <w:rFonts w:ascii="Arial Narrow" w:hAnsi="Arial Narrow"/>
                <w:sz w:val="17"/>
                <w:szCs w:val="17"/>
              </w:rPr>
              <w:t xml:space="preserve">: Tf03.12 </w:t>
            </w:r>
            <w:r>
              <w:rPr>
                <w:rFonts w:ascii="Arial Narrow" w:hAnsi="Arial Narrow"/>
                <w:sz w:val="17"/>
                <w:szCs w:val="17"/>
              </w:rPr>
              <w:t>–</w:t>
            </w:r>
            <w:r w:rsidRPr="009E087E">
              <w:rPr>
                <w:rFonts w:ascii="Arial Narrow" w:hAnsi="Arial Narrow"/>
                <w:sz w:val="17"/>
                <w:szCs w:val="17"/>
              </w:rPr>
              <w:t xml:space="preserve"> </w:t>
            </w:r>
            <w:r>
              <w:rPr>
                <w:rFonts w:ascii="Arial Narrow" w:hAnsi="Arial Narrow"/>
                <w:sz w:val="17"/>
                <w:szCs w:val="17"/>
              </w:rPr>
              <w:t xml:space="preserve">Sprint </w:t>
            </w:r>
            <w:r w:rsidRPr="009E087E">
              <w:rPr>
                <w:rFonts w:ascii="Arial Narrow" w:hAnsi="Arial Narrow"/>
                <w:sz w:val="17"/>
                <w:szCs w:val="17"/>
              </w:rPr>
              <w:t xml:space="preserve">03 </w:t>
            </w:r>
            <w:r>
              <w:rPr>
                <w:rFonts w:ascii="Arial Narrow" w:hAnsi="Arial Narrow"/>
                <w:sz w:val="17"/>
                <w:szCs w:val="17"/>
              </w:rPr>
              <w:t>T</w:t>
            </w:r>
            <w:r w:rsidRPr="009E087E">
              <w:rPr>
                <w:rFonts w:ascii="Arial Narrow" w:hAnsi="Arial Narrow"/>
                <w:sz w:val="17"/>
                <w:szCs w:val="17"/>
              </w:rPr>
              <w:t>arefa12]</w:t>
            </w:r>
          </w:p>
        </w:tc>
      </w:tr>
      <w:tr w:rsidR="00E65F1C" w:rsidTr="00E65F1C">
        <w:tc>
          <w:tcPr>
            <w:tcW w:w="8720" w:type="dxa"/>
            <w:gridSpan w:val="2"/>
            <w:shd w:val="clear" w:color="auto" w:fill="BFBFBF" w:themeFill="background1" w:themeFillShade="BF"/>
            <w:tcMar>
              <w:left w:w="108" w:type="dxa"/>
            </w:tcMar>
          </w:tcPr>
          <w:p w:rsidR="00E65F1C" w:rsidRDefault="00E65F1C" w:rsidP="00A9257D">
            <w:pPr>
              <w:pStyle w:val="PargrafodaLista"/>
              <w:spacing w:after="0"/>
              <w:ind w:left="0"/>
              <w:jc w:val="center"/>
              <w:rPr>
                <w:rFonts w:ascii="Arial Narrow" w:hAnsi="Arial Narrow"/>
                <w:sz w:val="17"/>
                <w:szCs w:val="17"/>
              </w:rPr>
            </w:pPr>
          </w:p>
        </w:tc>
      </w:tr>
      <w:tr w:rsidR="00E65F1C" w:rsidTr="00E65F1C">
        <w:tc>
          <w:tcPr>
            <w:tcW w:w="813" w:type="dxa"/>
            <w:shd w:val="clear" w:color="auto" w:fill="F2F2F2" w:themeFill="background1" w:themeFillShade="F2"/>
            <w:tcMar>
              <w:left w:w="108" w:type="dxa"/>
            </w:tcMar>
            <w:vAlign w:val="center"/>
          </w:tcPr>
          <w:p w:rsidR="00E65F1C" w:rsidRDefault="00E65F1C" w:rsidP="00A9257D">
            <w:pPr>
              <w:pStyle w:val="PargrafodaLista"/>
              <w:spacing w:after="0"/>
              <w:ind w:left="0"/>
              <w:jc w:val="center"/>
              <w:rPr>
                <w:rFonts w:ascii="Arial Narrow" w:hAnsi="Arial Narrow"/>
                <w:b/>
                <w:sz w:val="17"/>
                <w:szCs w:val="17"/>
              </w:rPr>
            </w:pPr>
            <w:r>
              <w:rPr>
                <w:rFonts w:ascii="Arial Narrow" w:hAnsi="Arial Narrow"/>
                <w:b/>
                <w:sz w:val="17"/>
                <w:szCs w:val="17"/>
              </w:rPr>
              <w:t>ID</w:t>
            </w:r>
          </w:p>
        </w:tc>
        <w:tc>
          <w:tcPr>
            <w:tcW w:w="7907" w:type="dxa"/>
            <w:shd w:val="clear" w:color="auto" w:fill="F2F2F2" w:themeFill="background1" w:themeFillShade="F2"/>
            <w:tcMar>
              <w:left w:w="108" w:type="dxa"/>
            </w:tcMar>
            <w:vAlign w:val="center"/>
          </w:tcPr>
          <w:p w:rsidR="00E65F1C" w:rsidRDefault="00E65F1C" w:rsidP="00A9257D">
            <w:pPr>
              <w:pStyle w:val="PargrafodaLista"/>
              <w:spacing w:after="0"/>
              <w:ind w:left="0"/>
              <w:jc w:val="center"/>
              <w:rPr>
                <w:rFonts w:ascii="Arial Narrow" w:hAnsi="Arial Narrow"/>
                <w:b/>
                <w:sz w:val="17"/>
                <w:szCs w:val="17"/>
              </w:rPr>
            </w:pPr>
            <w:r>
              <w:rPr>
                <w:rFonts w:ascii="Arial Narrow" w:hAnsi="Arial Narrow"/>
                <w:b/>
                <w:sz w:val="17"/>
                <w:szCs w:val="17"/>
              </w:rPr>
              <w:t>REQUISITO NÃO-FUNCIONAL</w:t>
            </w:r>
          </w:p>
        </w:tc>
      </w:tr>
      <w:tr w:rsidR="00E65F1C" w:rsidTr="00E65F1C">
        <w:tc>
          <w:tcPr>
            <w:tcW w:w="813" w:type="dxa"/>
            <w:shd w:val="clear" w:color="auto" w:fill="FFFFFF" w:themeFill="background1"/>
            <w:tcMar>
              <w:left w:w="108" w:type="dxa"/>
            </w:tcMar>
          </w:tcPr>
          <w:p w:rsidR="00E65F1C" w:rsidRDefault="00E65F1C" w:rsidP="00A9257D">
            <w:pPr>
              <w:pStyle w:val="PargrafodaLista"/>
              <w:spacing w:after="0"/>
              <w:ind w:left="0"/>
              <w:rPr>
                <w:rFonts w:ascii="Arial Narrow" w:hAnsi="Arial Narrow"/>
                <w:sz w:val="17"/>
                <w:szCs w:val="17"/>
              </w:rPr>
            </w:pPr>
            <w:r>
              <w:rPr>
                <w:rFonts w:ascii="Arial Narrow" w:hAnsi="Arial Narrow"/>
                <w:sz w:val="17"/>
                <w:szCs w:val="17"/>
              </w:rPr>
              <w:t>RF 06</w:t>
            </w:r>
          </w:p>
        </w:tc>
        <w:tc>
          <w:tcPr>
            <w:tcW w:w="7907" w:type="dxa"/>
            <w:shd w:val="clear" w:color="auto" w:fill="auto"/>
            <w:tcMar>
              <w:left w:w="108" w:type="dxa"/>
            </w:tcMar>
          </w:tcPr>
          <w:p w:rsidR="00E65F1C" w:rsidRDefault="00BA4DD5" w:rsidP="00BA4DD5">
            <w:pPr>
              <w:pStyle w:val="PargrafodaLista"/>
              <w:spacing w:after="0"/>
              <w:ind w:left="0"/>
              <w:rPr>
                <w:rFonts w:ascii="Arial Narrow" w:hAnsi="Arial Narrow"/>
                <w:sz w:val="17"/>
                <w:szCs w:val="17"/>
              </w:rPr>
            </w:pPr>
            <w:r>
              <w:rPr>
                <w:rFonts w:ascii="Arial Narrow" w:hAnsi="Arial Narrow"/>
                <w:sz w:val="17"/>
                <w:szCs w:val="17"/>
              </w:rPr>
              <w:t xml:space="preserve">Calculo do Release </w:t>
            </w:r>
            <w:proofErr w:type="spellStart"/>
            <w:r>
              <w:rPr>
                <w:rFonts w:ascii="Arial Narrow" w:hAnsi="Arial Narrow"/>
                <w:sz w:val="17"/>
                <w:szCs w:val="17"/>
              </w:rPr>
              <w:t>Burndown</w:t>
            </w:r>
            <w:proofErr w:type="spellEnd"/>
            <w:r w:rsidR="00483AA0">
              <w:rPr>
                <w:rFonts w:ascii="Arial Narrow" w:hAnsi="Arial Narrow"/>
                <w:sz w:val="17"/>
                <w:szCs w:val="17"/>
              </w:rPr>
              <w:t>.</w:t>
            </w:r>
          </w:p>
        </w:tc>
      </w:tr>
      <w:tr w:rsidR="00E65F1C" w:rsidTr="00E65F1C">
        <w:tc>
          <w:tcPr>
            <w:tcW w:w="8720" w:type="dxa"/>
            <w:gridSpan w:val="2"/>
            <w:shd w:val="clear" w:color="auto" w:fill="F2F2F2" w:themeFill="background1" w:themeFillShade="F2"/>
            <w:tcMar>
              <w:left w:w="108" w:type="dxa"/>
            </w:tcMar>
          </w:tcPr>
          <w:p w:rsidR="00E65F1C" w:rsidRDefault="00E65F1C" w:rsidP="00A9257D">
            <w:pPr>
              <w:pStyle w:val="PargrafodaLista"/>
              <w:spacing w:after="0"/>
              <w:ind w:left="0"/>
              <w:jc w:val="center"/>
              <w:rPr>
                <w:rFonts w:ascii="Arial Narrow" w:hAnsi="Arial Narrow"/>
                <w:b/>
                <w:sz w:val="17"/>
                <w:szCs w:val="17"/>
              </w:rPr>
            </w:pPr>
            <w:r>
              <w:rPr>
                <w:rFonts w:ascii="Arial Narrow" w:hAnsi="Arial Narrow"/>
                <w:b/>
                <w:sz w:val="17"/>
                <w:szCs w:val="17"/>
              </w:rPr>
              <w:t>REGRASOU PARÂMETROS DE ACEITAÇÃO</w:t>
            </w:r>
          </w:p>
        </w:tc>
      </w:tr>
      <w:tr w:rsidR="00E65F1C" w:rsidTr="00E65F1C">
        <w:tc>
          <w:tcPr>
            <w:tcW w:w="8720" w:type="dxa"/>
            <w:gridSpan w:val="2"/>
            <w:shd w:val="clear" w:color="auto" w:fill="auto"/>
            <w:tcMar>
              <w:left w:w="108" w:type="dxa"/>
            </w:tcMar>
          </w:tcPr>
          <w:p w:rsidR="00E65F1C" w:rsidRDefault="00BA4DD5" w:rsidP="00A9257D">
            <w:pPr>
              <w:pStyle w:val="PargrafodaLista"/>
              <w:spacing w:after="0"/>
              <w:ind w:left="0"/>
              <w:jc w:val="center"/>
              <w:rPr>
                <w:rFonts w:ascii="Arial Narrow" w:hAnsi="Arial Narrow"/>
                <w:sz w:val="17"/>
                <w:szCs w:val="17"/>
              </w:rPr>
            </w:pPr>
            <w:r>
              <w:rPr>
                <w:rFonts w:ascii="Arial Narrow" w:hAnsi="Arial Narrow"/>
                <w:sz w:val="17"/>
                <w:szCs w:val="17"/>
              </w:rPr>
              <w:t>O cálculo será definido Sprint por pontos (Padrão definido pelo livro “</w:t>
            </w:r>
            <w:proofErr w:type="spellStart"/>
            <w:r>
              <w:rPr>
                <w:rFonts w:ascii="Arial Narrow" w:hAnsi="Arial Narrow"/>
                <w:sz w:val="17"/>
                <w:szCs w:val="17"/>
              </w:rPr>
              <w:t>Essential</w:t>
            </w:r>
            <w:proofErr w:type="spellEnd"/>
            <w:r>
              <w:rPr>
                <w:rFonts w:ascii="Arial Narrow" w:hAnsi="Arial Narrow"/>
                <w:sz w:val="17"/>
                <w:szCs w:val="17"/>
              </w:rPr>
              <w:t xml:space="preserve"> Scrum”</w:t>
            </w:r>
            <w:r w:rsidR="00483AA0">
              <w:rPr>
                <w:rFonts w:ascii="Arial Narrow" w:hAnsi="Arial Narrow"/>
                <w:sz w:val="17"/>
                <w:szCs w:val="17"/>
              </w:rPr>
              <w:t xml:space="preserve"> – Kenneth S. Rubin).</w:t>
            </w:r>
          </w:p>
        </w:tc>
      </w:tr>
      <w:tr w:rsidR="00E65F1C" w:rsidTr="00E65F1C">
        <w:tc>
          <w:tcPr>
            <w:tcW w:w="8720" w:type="dxa"/>
            <w:gridSpan w:val="2"/>
            <w:shd w:val="clear" w:color="auto" w:fill="BFBFBF" w:themeFill="background1" w:themeFillShade="BF"/>
            <w:tcMar>
              <w:left w:w="108" w:type="dxa"/>
            </w:tcMar>
          </w:tcPr>
          <w:p w:rsidR="00E65F1C" w:rsidRDefault="00E65F1C" w:rsidP="00A9257D">
            <w:pPr>
              <w:pStyle w:val="PargrafodaLista"/>
              <w:spacing w:after="0"/>
              <w:ind w:left="0"/>
              <w:jc w:val="center"/>
              <w:rPr>
                <w:rFonts w:ascii="Arial Narrow" w:hAnsi="Arial Narrow"/>
                <w:sz w:val="17"/>
                <w:szCs w:val="17"/>
              </w:rPr>
            </w:pPr>
          </w:p>
        </w:tc>
      </w:tr>
      <w:tr w:rsidR="00E65F1C" w:rsidTr="00E65F1C">
        <w:tc>
          <w:tcPr>
            <w:tcW w:w="813" w:type="dxa"/>
            <w:shd w:val="clear" w:color="auto" w:fill="F2F2F2" w:themeFill="background1" w:themeFillShade="F2"/>
            <w:tcMar>
              <w:left w:w="108" w:type="dxa"/>
            </w:tcMar>
            <w:vAlign w:val="center"/>
          </w:tcPr>
          <w:p w:rsidR="00E65F1C" w:rsidRDefault="00E65F1C" w:rsidP="00A9257D">
            <w:pPr>
              <w:pStyle w:val="PargrafodaLista"/>
              <w:spacing w:after="0"/>
              <w:ind w:left="0"/>
              <w:jc w:val="center"/>
              <w:rPr>
                <w:rFonts w:ascii="Arial Narrow" w:hAnsi="Arial Narrow"/>
                <w:b/>
                <w:sz w:val="17"/>
                <w:szCs w:val="17"/>
              </w:rPr>
            </w:pPr>
            <w:r>
              <w:rPr>
                <w:rFonts w:ascii="Arial Narrow" w:hAnsi="Arial Narrow"/>
                <w:b/>
                <w:sz w:val="17"/>
                <w:szCs w:val="17"/>
              </w:rPr>
              <w:t>ID</w:t>
            </w:r>
          </w:p>
        </w:tc>
        <w:tc>
          <w:tcPr>
            <w:tcW w:w="7907" w:type="dxa"/>
            <w:shd w:val="clear" w:color="auto" w:fill="F2F2F2" w:themeFill="background1" w:themeFillShade="F2"/>
            <w:tcMar>
              <w:left w:w="108" w:type="dxa"/>
            </w:tcMar>
            <w:vAlign w:val="center"/>
          </w:tcPr>
          <w:p w:rsidR="00E65F1C" w:rsidRDefault="00E65F1C" w:rsidP="00A9257D">
            <w:pPr>
              <w:pStyle w:val="PargrafodaLista"/>
              <w:spacing w:after="0"/>
              <w:ind w:left="0"/>
              <w:jc w:val="center"/>
              <w:rPr>
                <w:rFonts w:ascii="Arial Narrow" w:hAnsi="Arial Narrow"/>
                <w:b/>
                <w:sz w:val="17"/>
                <w:szCs w:val="17"/>
              </w:rPr>
            </w:pPr>
            <w:r>
              <w:rPr>
                <w:rFonts w:ascii="Arial Narrow" w:hAnsi="Arial Narrow"/>
                <w:b/>
                <w:sz w:val="17"/>
                <w:szCs w:val="17"/>
              </w:rPr>
              <w:t>REQUISITO NÃO-FUNCIONAL</w:t>
            </w:r>
          </w:p>
        </w:tc>
      </w:tr>
      <w:tr w:rsidR="00E65F1C" w:rsidTr="00E65F1C">
        <w:tc>
          <w:tcPr>
            <w:tcW w:w="813" w:type="dxa"/>
            <w:shd w:val="clear" w:color="auto" w:fill="FFFFFF" w:themeFill="background1"/>
            <w:tcMar>
              <w:left w:w="108" w:type="dxa"/>
            </w:tcMar>
          </w:tcPr>
          <w:p w:rsidR="00E65F1C" w:rsidRDefault="00E65F1C" w:rsidP="00A9257D">
            <w:pPr>
              <w:pStyle w:val="PargrafodaLista"/>
              <w:spacing w:after="0"/>
              <w:ind w:left="0"/>
              <w:rPr>
                <w:rFonts w:ascii="Arial Narrow" w:hAnsi="Arial Narrow"/>
                <w:sz w:val="17"/>
                <w:szCs w:val="17"/>
              </w:rPr>
            </w:pPr>
            <w:r>
              <w:rPr>
                <w:rFonts w:ascii="Arial Narrow" w:hAnsi="Arial Narrow"/>
                <w:sz w:val="17"/>
                <w:szCs w:val="17"/>
              </w:rPr>
              <w:t>RF 07</w:t>
            </w:r>
          </w:p>
        </w:tc>
        <w:tc>
          <w:tcPr>
            <w:tcW w:w="7907" w:type="dxa"/>
            <w:shd w:val="clear" w:color="auto" w:fill="auto"/>
            <w:tcMar>
              <w:left w:w="108" w:type="dxa"/>
            </w:tcMar>
          </w:tcPr>
          <w:p w:rsidR="00E65F1C" w:rsidRDefault="00483AA0" w:rsidP="00A9257D">
            <w:pPr>
              <w:pStyle w:val="PargrafodaLista"/>
              <w:spacing w:after="0"/>
              <w:ind w:left="0"/>
              <w:rPr>
                <w:rFonts w:ascii="Arial Narrow" w:hAnsi="Arial Narrow"/>
                <w:sz w:val="17"/>
                <w:szCs w:val="17"/>
              </w:rPr>
            </w:pPr>
            <w:r>
              <w:rPr>
                <w:rFonts w:ascii="Arial Narrow" w:hAnsi="Arial Narrow"/>
                <w:sz w:val="17"/>
                <w:szCs w:val="17"/>
              </w:rPr>
              <w:t xml:space="preserve">Cálculo do Sprint </w:t>
            </w:r>
            <w:proofErr w:type="spellStart"/>
            <w:r>
              <w:rPr>
                <w:rFonts w:ascii="Arial Narrow" w:hAnsi="Arial Narrow"/>
                <w:sz w:val="17"/>
                <w:szCs w:val="17"/>
              </w:rPr>
              <w:t>Burndown</w:t>
            </w:r>
            <w:proofErr w:type="spellEnd"/>
          </w:p>
        </w:tc>
      </w:tr>
      <w:tr w:rsidR="00E65F1C" w:rsidTr="00E65F1C">
        <w:tc>
          <w:tcPr>
            <w:tcW w:w="8720" w:type="dxa"/>
            <w:gridSpan w:val="2"/>
            <w:shd w:val="clear" w:color="auto" w:fill="F2F2F2" w:themeFill="background1" w:themeFillShade="F2"/>
            <w:tcMar>
              <w:left w:w="108" w:type="dxa"/>
            </w:tcMar>
          </w:tcPr>
          <w:p w:rsidR="00E65F1C" w:rsidRDefault="00E65F1C" w:rsidP="00A9257D">
            <w:pPr>
              <w:pStyle w:val="PargrafodaLista"/>
              <w:spacing w:after="0"/>
              <w:ind w:left="0"/>
              <w:jc w:val="center"/>
              <w:rPr>
                <w:rFonts w:ascii="Arial Narrow" w:hAnsi="Arial Narrow"/>
                <w:b/>
                <w:sz w:val="17"/>
                <w:szCs w:val="17"/>
              </w:rPr>
            </w:pPr>
            <w:r>
              <w:rPr>
                <w:rFonts w:ascii="Arial Narrow" w:hAnsi="Arial Narrow"/>
                <w:b/>
                <w:sz w:val="17"/>
                <w:szCs w:val="17"/>
              </w:rPr>
              <w:t>REGRASOU PARÂMETROS DE ACEITAÇÃO</w:t>
            </w:r>
          </w:p>
        </w:tc>
      </w:tr>
      <w:tr w:rsidR="00E65F1C" w:rsidTr="00E65F1C">
        <w:tc>
          <w:tcPr>
            <w:tcW w:w="8720" w:type="dxa"/>
            <w:gridSpan w:val="2"/>
            <w:shd w:val="clear" w:color="auto" w:fill="auto"/>
            <w:tcMar>
              <w:left w:w="108" w:type="dxa"/>
            </w:tcMar>
          </w:tcPr>
          <w:p w:rsidR="00E65F1C" w:rsidRDefault="00483AA0" w:rsidP="00A9257D">
            <w:pPr>
              <w:pStyle w:val="PargrafodaLista"/>
              <w:spacing w:after="0"/>
              <w:ind w:left="0"/>
              <w:jc w:val="center"/>
              <w:rPr>
                <w:rFonts w:ascii="Arial Narrow" w:hAnsi="Arial Narrow"/>
                <w:sz w:val="17"/>
                <w:szCs w:val="17"/>
              </w:rPr>
            </w:pPr>
            <w:r>
              <w:rPr>
                <w:rFonts w:ascii="Arial Narrow" w:hAnsi="Arial Narrow"/>
                <w:sz w:val="17"/>
                <w:szCs w:val="17"/>
              </w:rPr>
              <w:t xml:space="preserve">O cálculo da Sprint </w:t>
            </w:r>
            <w:proofErr w:type="spellStart"/>
            <w:r>
              <w:rPr>
                <w:rFonts w:ascii="Arial Narrow" w:hAnsi="Arial Narrow"/>
                <w:sz w:val="17"/>
                <w:szCs w:val="17"/>
              </w:rPr>
              <w:t>Burndown</w:t>
            </w:r>
            <w:proofErr w:type="spellEnd"/>
            <w:r>
              <w:rPr>
                <w:rFonts w:ascii="Arial Narrow" w:hAnsi="Arial Narrow"/>
                <w:sz w:val="17"/>
                <w:szCs w:val="17"/>
              </w:rPr>
              <w:t xml:space="preserve"> será posto por Atividades por Dia (Padrão definido pelo livro “</w:t>
            </w:r>
            <w:proofErr w:type="spellStart"/>
            <w:r>
              <w:rPr>
                <w:rFonts w:ascii="Arial Narrow" w:hAnsi="Arial Narrow"/>
                <w:sz w:val="17"/>
                <w:szCs w:val="17"/>
              </w:rPr>
              <w:t>Essential</w:t>
            </w:r>
            <w:proofErr w:type="spellEnd"/>
            <w:r>
              <w:rPr>
                <w:rFonts w:ascii="Arial Narrow" w:hAnsi="Arial Narrow"/>
                <w:sz w:val="17"/>
                <w:szCs w:val="17"/>
              </w:rPr>
              <w:t xml:space="preserve"> Scrum” – Kenneth S. Rubin).</w:t>
            </w:r>
          </w:p>
        </w:tc>
      </w:tr>
      <w:tr w:rsidR="00E65F1C" w:rsidTr="00E65F1C">
        <w:tc>
          <w:tcPr>
            <w:tcW w:w="8720" w:type="dxa"/>
            <w:gridSpan w:val="2"/>
            <w:shd w:val="clear" w:color="auto" w:fill="BFBFBF" w:themeFill="background1" w:themeFillShade="BF"/>
            <w:tcMar>
              <w:left w:w="108" w:type="dxa"/>
            </w:tcMar>
          </w:tcPr>
          <w:p w:rsidR="00E65F1C" w:rsidRDefault="00E65F1C" w:rsidP="00A9257D">
            <w:pPr>
              <w:pStyle w:val="PargrafodaLista"/>
              <w:spacing w:after="0"/>
              <w:ind w:left="0"/>
              <w:jc w:val="center"/>
              <w:rPr>
                <w:rFonts w:ascii="Arial Narrow" w:hAnsi="Arial Narrow"/>
                <w:sz w:val="17"/>
                <w:szCs w:val="17"/>
              </w:rPr>
            </w:pPr>
          </w:p>
        </w:tc>
      </w:tr>
      <w:tr w:rsidR="00E65F1C" w:rsidTr="00E65F1C">
        <w:tc>
          <w:tcPr>
            <w:tcW w:w="813" w:type="dxa"/>
            <w:shd w:val="clear" w:color="auto" w:fill="F2F2F2" w:themeFill="background1" w:themeFillShade="F2"/>
            <w:tcMar>
              <w:left w:w="108" w:type="dxa"/>
            </w:tcMar>
            <w:vAlign w:val="center"/>
          </w:tcPr>
          <w:p w:rsidR="00E65F1C" w:rsidRDefault="00E65F1C" w:rsidP="00A9257D">
            <w:pPr>
              <w:pStyle w:val="PargrafodaLista"/>
              <w:spacing w:after="0"/>
              <w:ind w:left="0"/>
              <w:jc w:val="center"/>
              <w:rPr>
                <w:rFonts w:ascii="Arial Narrow" w:hAnsi="Arial Narrow"/>
                <w:b/>
                <w:sz w:val="17"/>
                <w:szCs w:val="17"/>
              </w:rPr>
            </w:pPr>
            <w:r>
              <w:rPr>
                <w:rFonts w:ascii="Arial Narrow" w:hAnsi="Arial Narrow"/>
                <w:b/>
                <w:sz w:val="17"/>
                <w:szCs w:val="17"/>
              </w:rPr>
              <w:t>ID</w:t>
            </w:r>
          </w:p>
        </w:tc>
        <w:tc>
          <w:tcPr>
            <w:tcW w:w="7907" w:type="dxa"/>
            <w:shd w:val="clear" w:color="auto" w:fill="F2F2F2" w:themeFill="background1" w:themeFillShade="F2"/>
            <w:tcMar>
              <w:left w:w="108" w:type="dxa"/>
            </w:tcMar>
            <w:vAlign w:val="center"/>
          </w:tcPr>
          <w:p w:rsidR="00E65F1C" w:rsidRDefault="00E65F1C" w:rsidP="00A9257D">
            <w:pPr>
              <w:pStyle w:val="PargrafodaLista"/>
              <w:spacing w:after="0"/>
              <w:ind w:left="0"/>
              <w:jc w:val="center"/>
              <w:rPr>
                <w:rFonts w:ascii="Arial Narrow" w:hAnsi="Arial Narrow"/>
                <w:b/>
                <w:sz w:val="17"/>
                <w:szCs w:val="17"/>
              </w:rPr>
            </w:pPr>
            <w:r>
              <w:rPr>
                <w:rFonts w:ascii="Arial Narrow" w:hAnsi="Arial Narrow"/>
                <w:b/>
                <w:sz w:val="17"/>
                <w:szCs w:val="17"/>
              </w:rPr>
              <w:t>REQUISITO NÃO-FUNCIONAL</w:t>
            </w:r>
          </w:p>
        </w:tc>
      </w:tr>
      <w:tr w:rsidR="00E65F1C" w:rsidTr="00E65F1C">
        <w:tc>
          <w:tcPr>
            <w:tcW w:w="813" w:type="dxa"/>
            <w:shd w:val="clear" w:color="auto" w:fill="FFFFFF" w:themeFill="background1"/>
            <w:tcMar>
              <w:left w:w="108" w:type="dxa"/>
            </w:tcMar>
          </w:tcPr>
          <w:p w:rsidR="00E65F1C" w:rsidRDefault="00E65F1C" w:rsidP="00A9257D">
            <w:pPr>
              <w:pStyle w:val="PargrafodaLista"/>
              <w:spacing w:after="0"/>
              <w:ind w:left="0"/>
              <w:rPr>
                <w:rFonts w:ascii="Arial Narrow" w:hAnsi="Arial Narrow"/>
                <w:sz w:val="17"/>
                <w:szCs w:val="17"/>
              </w:rPr>
            </w:pPr>
            <w:r>
              <w:rPr>
                <w:rFonts w:ascii="Arial Narrow" w:hAnsi="Arial Narrow"/>
                <w:sz w:val="17"/>
                <w:szCs w:val="17"/>
              </w:rPr>
              <w:t>RF 08</w:t>
            </w:r>
          </w:p>
        </w:tc>
        <w:tc>
          <w:tcPr>
            <w:tcW w:w="7907" w:type="dxa"/>
            <w:shd w:val="clear" w:color="auto" w:fill="auto"/>
            <w:tcMar>
              <w:left w:w="108" w:type="dxa"/>
            </w:tcMar>
          </w:tcPr>
          <w:p w:rsidR="00E65F1C" w:rsidRDefault="00483AA0" w:rsidP="00A9257D">
            <w:pPr>
              <w:pStyle w:val="PargrafodaLista"/>
              <w:spacing w:after="0"/>
              <w:ind w:left="0"/>
              <w:rPr>
                <w:rFonts w:ascii="Arial Narrow" w:hAnsi="Arial Narrow"/>
                <w:sz w:val="17"/>
                <w:szCs w:val="17"/>
              </w:rPr>
            </w:pPr>
            <w:r>
              <w:rPr>
                <w:rFonts w:ascii="Arial Narrow" w:hAnsi="Arial Narrow"/>
                <w:sz w:val="17"/>
                <w:szCs w:val="17"/>
              </w:rPr>
              <w:t>Cálculo da progressão em porcentagem do projeto</w:t>
            </w:r>
          </w:p>
        </w:tc>
      </w:tr>
      <w:tr w:rsidR="00E65F1C" w:rsidTr="00E65F1C">
        <w:tc>
          <w:tcPr>
            <w:tcW w:w="8720" w:type="dxa"/>
            <w:gridSpan w:val="2"/>
            <w:shd w:val="clear" w:color="auto" w:fill="F2F2F2" w:themeFill="background1" w:themeFillShade="F2"/>
            <w:tcMar>
              <w:left w:w="108" w:type="dxa"/>
            </w:tcMar>
          </w:tcPr>
          <w:p w:rsidR="00E65F1C" w:rsidRDefault="00E65F1C" w:rsidP="00A9257D">
            <w:pPr>
              <w:pStyle w:val="PargrafodaLista"/>
              <w:spacing w:after="0"/>
              <w:ind w:left="0"/>
              <w:jc w:val="center"/>
              <w:rPr>
                <w:rFonts w:ascii="Arial Narrow" w:hAnsi="Arial Narrow"/>
                <w:b/>
                <w:sz w:val="17"/>
                <w:szCs w:val="17"/>
              </w:rPr>
            </w:pPr>
            <w:r>
              <w:rPr>
                <w:rFonts w:ascii="Arial Narrow" w:hAnsi="Arial Narrow"/>
                <w:b/>
                <w:sz w:val="17"/>
                <w:szCs w:val="17"/>
              </w:rPr>
              <w:t>REGRASOU PARÂMETROS DE ACEITAÇÃO</w:t>
            </w:r>
          </w:p>
        </w:tc>
      </w:tr>
      <w:tr w:rsidR="00E65F1C" w:rsidTr="00E65F1C">
        <w:tc>
          <w:tcPr>
            <w:tcW w:w="8720" w:type="dxa"/>
            <w:gridSpan w:val="2"/>
            <w:shd w:val="clear" w:color="auto" w:fill="auto"/>
            <w:tcMar>
              <w:left w:w="108" w:type="dxa"/>
            </w:tcMar>
          </w:tcPr>
          <w:p w:rsidR="00E65F1C" w:rsidRDefault="00483AA0" w:rsidP="00A9257D">
            <w:pPr>
              <w:pStyle w:val="PargrafodaLista"/>
              <w:spacing w:after="0"/>
              <w:ind w:left="0"/>
              <w:jc w:val="center"/>
              <w:rPr>
                <w:rFonts w:ascii="Arial Narrow" w:hAnsi="Arial Narrow"/>
                <w:sz w:val="17"/>
                <w:szCs w:val="17"/>
              </w:rPr>
            </w:pPr>
            <w:r>
              <w:rPr>
                <w:rFonts w:ascii="Arial Narrow" w:hAnsi="Arial Narrow"/>
                <w:sz w:val="17"/>
                <w:szCs w:val="17"/>
              </w:rPr>
              <w:t xml:space="preserve">Essa progressão poderia ser vista em </w:t>
            </w:r>
            <w:proofErr w:type="gramStart"/>
            <w:r>
              <w:rPr>
                <w:rFonts w:ascii="Arial Narrow" w:hAnsi="Arial Narrow"/>
                <w:sz w:val="17"/>
                <w:szCs w:val="17"/>
              </w:rPr>
              <w:t>uma Release</w:t>
            </w:r>
            <w:proofErr w:type="gramEnd"/>
            <w:r>
              <w:rPr>
                <w:rFonts w:ascii="Arial Narrow" w:hAnsi="Arial Narrow"/>
                <w:sz w:val="17"/>
                <w:szCs w:val="17"/>
              </w:rPr>
              <w:t xml:space="preserve"> o progresso em porcentagem sendo incrementada através de atividades concluídas de cada Sprint.</w:t>
            </w:r>
          </w:p>
        </w:tc>
      </w:tr>
      <w:tr w:rsidR="00E65F1C" w:rsidTr="00E65F1C">
        <w:tc>
          <w:tcPr>
            <w:tcW w:w="8720" w:type="dxa"/>
            <w:gridSpan w:val="2"/>
            <w:shd w:val="clear" w:color="auto" w:fill="BFBFBF" w:themeFill="background1" w:themeFillShade="BF"/>
            <w:tcMar>
              <w:left w:w="108" w:type="dxa"/>
            </w:tcMar>
          </w:tcPr>
          <w:p w:rsidR="00E65F1C" w:rsidRDefault="00E65F1C" w:rsidP="00A9257D">
            <w:pPr>
              <w:pStyle w:val="PargrafodaLista"/>
              <w:spacing w:after="0"/>
              <w:ind w:left="0"/>
              <w:jc w:val="center"/>
              <w:rPr>
                <w:rFonts w:ascii="Arial Narrow" w:hAnsi="Arial Narrow"/>
                <w:sz w:val="17"/>
                <w:szCs w:val="17"/>
              </w:rPr>
            </w:pPr>
          </w:p>
        </w:tc>
      </w:tr>
    </w:tbl>
    <w:p w:rsidR="00C249B7" w:rsidRDefault="00C249B7">
      <w:pPr>
        <w:pStyle w:val="PargrafodaLista"/>
        <w:ind w:left="0"/>
        <w:rPr>
          <w:rFonts w:ascii="Arial Narrow" w:hAnsi="Arial Narrow"/>
          <w:b/>
          <w:sz w:val="17"/>
          <w:szCs w:val="17"/>
        </w:rPr>
      </w:pPr>
    </w:p>
    <w:p w:rsidR="00C249B7" w:rsidRDefault="00C249B7">
      <w:pPr>
        <w:pStyle w:val="PargrafodaLista"/>
        <w:ind w:left="0"/>
        <w:rPr>
          <w:rFonts w:ascii="Arial Narrow" w:hAnsi="Arial Narrow"/>
          <w:b/>
        </w:rPr>
      </w:pPr>
    </w:p>
    <w:p w:rsidR="00C249B7" w:rsidRDefault="00BE7872">
      <w:pPr>
        <w:pStyle w:val="PargrafodaLista"/>
        <w:ind w:left="0"/>
        <w:jc w:val="center"/>
        <w:rPr>
          <w:rFonts w:ascii="Arial Narrow" w:hAnsi="Arial Narrow"/>
          <w:b/>
        </w:rPr>
      </w:pPr>
      <w:r>
        <w:rPr>
          <w:noProof/>
        </w:rPr>
        <w:lastRenderedPageBreak/>
        <w:drawing>
          <wp:inline distT="0" distB="0" distL="0" distR="0">
            <wp:extent cx="3377565" cy="171386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3377565" cy="1713865"/>
                    </a:xfrm>
                    <a:prstGeom prst="rect">
                      <a:avLst/>
                    </a:prstGeom>
                    <a:noFill/>
                    <a:ln w="9525">
                      <a:noFill/>
                      <a:miter lim="800000"/>
                      <a:headEnd/>
                      <a:tailEnd/>
                    </a:ln>
                  </pic:spPr>
                </pic:pic>
              </a:graphicData>
            </a:graphic>
          </wp:inline>
        </w:drawing>
      </w:r>
    </w:p>
    <w:p w:rsidR="00C249B7" w:rsidRDefault="00BE7872">
      <w:pPr>
        <w:pStyle w:val="PargrafodaLista"/>
        <w:ind w:left="0"/>
        <w:jc w:val="center"/>
        <w:rPr>
          <w:rFonts w:ascii="Arial Narrow" w:hAnsi="Arial Narrow"/>
          <w:b/>
          <w:sz w:val="20"/>
          <w:szCs w:val="20"/>
        </w:rPr>
      </w:pPr>
      <w:r>
        <w:rPr>
          <w:rFonts w:ascii="Arial Narrow" w:hAnsi="Arial Narrow"/>
          <w:b/>
          <w:sz w:val="20"/>
          <w:szCs w:val="20"/>
        </w:rPr>
        <w:t>SUBTIPOS de RNF</w:t>
      </w:r>
    </w:p>
    <w:p w:rsidR="00C249B7" w:rsidRDefault="00C249B7">
      <w:pPr>
        <w:pStyle w:val="PargrafodaLista"/>
        <w:ind w:left="0"/>
        <w:rPr>
          <w:rFonts w:ascii="Arial Narrow" w:hAnsi="Arial Narrow"/>
          <w:b/>
        </w:rPr>
      </w:pPr>
    </w:p>
    <w:p w:rsidR="00C249B7" w:rsidRDefault="00C249B7">
      <w:pPr>
        <w:pStyle w:val="PargrafodaLista"/>
        <w:ind w:left="0"/>
        <w:rPr>
          <w:rFonts w:ascii="Arial Narrow" w:hAnsi="Arial Narrow"/>
          <w:b/>
        </w:rPr>
      </w:pPr>
    </w:p>
    <w:p w:rsidR="00C249B7" w:rsidRDefault="00C249B7">
      <w:pPr>
        <w:pStyle w:val="PargrafodaLista"/>
        <w:ind w:left="0"/>
        <w:rPr>
          <w:rFonts w:ascii="Arial Narrow" w:hAnsi="Arial Narrow"/>
          <w:b/>
        </w:rPr>
      </w:pPr>
    </w:p>
    <w:p w:rsidR="00C249B7" w:rsidRDefault="00BE7872">
      <w:pPr>
        <w:pStyle w:val="PargrafodaLista"/>
        <w:numPr>
          <w:ilvl w:val="0"/>
          <w:numId w:val="3"/>
        </w:numPr>
        <w:rPr>
          <w:rFonts w:ascii="Arial Narrow" w:hAnsi="Arial Narrow"/>
          <w:b/>
        </w:rPr>
      </w:pPr>
      <w:r>
        <w:rPr>
          <w:rFonts w:ascii="Arial Narrow" w:hAnsi="Arial Narrow"/>
          <w:b/>
        </w:rPr>
        <w:t>Validação de Requisitos</w:t>
      </w:r>
    </w:p>
    <w:p w:rsidR="00C249B7" w:rsidRDefault="00BE7872">
      <w:pPr>
        <w:pStyle w:val="PargrafodaLista"/>
        <w:ind w:left="0"/>
        <w:jc w:val="both"/>
        <w:rPr>
          <w:rFonts w:ascii="Arial Narrow" w:hAnsi="Arial Narrow"/>
          <w:color w:val="FF0000"/>
        </w:rPr>
      </w:pPr>
      <w:r>
        <w:rPr>
          <w:rFonts w:ascii="Arial Narrow" w:hAnsi="Arial Narrow"/>
          <w:color w:val="FF0000"/>
        </w:rPr>
        <w:t xml:space="preserve">Considere cada quadro como um item a ser verificado para cada requisito levantado. Essa é a referência de validação para realizar um </w:t>
      </w:r>
      <w:proofErr w:type="spellStart"/>
      <w:r>
        <w:rPr>
          <w:rFonts w:ascii="Arial Narrow" w:hAnsi="Arial Narrow"/>
          <w:i/>
          <w:color w:val="FF0000"/>
        </w:rPr>
        <w:t>checklist</w:t>
      </w:r>
      <w:r>
        <w:rPr>
          <w:rFonts w:ascii="Arial Narrow" w:hAnsi="Arial Narrow"/>
          <w:color w:val="FF0000"/>
        </w:rPr>
        <w:t>em</w:t>
      </w:r>
      <w:proofErr w:type="spellEnd"/>
      <w:r>
        <w:rPr>
          <w:rFonts w:ascii="Arial Narrow" w:hAnsi="Arial Narrow"/>
          <w:color w:val="FF0000"/>
        </w:rPr>
        <w:t xml:space="preserve"> cada requisito. Se necessário, reaplique a técnica de levantamento ou especifique novamente o requisito com problemas.</w:t>
      </w:r>
    </w:p>
    <w:p w:rsidR="00C249B7" w:rsidRDefault="00BE7872">
      <w:r>
        <w:rPr>
          <w:noProof/>
        </w:rPr>
        <w:lastRenderedPageBreak/>
        <w:drawing>
          <wp:inline distT="0" distB="127000" distL="0" distR="0">
            <wp:extent cx="5398135" cy="6268085"/>
            <wp:effectExtent l="0" t="38100" r="0"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sectPr w:rsidR="00C249B7" w:rsidSect="008C2FC2">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A400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9E4267"/>
    <w:multiLevelType w:val="multilevel"/>
    <w:tmpl w:val="3FBEDCF8"/>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nsid w:val="2A9C6142"/>
    <w:multiLevelType w:val="multilevel"/>
    <w:tmpl w:val="EB5839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8CE1ED1"/>
    <w:multiLevelType w:val="multilevel"/>
    <w:tmpl w:val="C834F1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2"/>
  </w:compat>
  <w:rsids>
    <w:rsidRoot w:val="00C249B7"/>
    <w:rsid w:val="000A51D4"/>
    <w:rsid w:val="001C79A7"/>
    <w:rsid w:val="001F7697"/>
    <w:rsid w:val="00297E40"/>
    <w:rsid w:val="00377A2C"/>
    <w:rsid w:val="00391A9B"/>
    <w:rsid w:val="003E1188"/>
    <w:rsid w:val="0046184F"/>
    <w:rsid w:val="00483AA0"/>
    <w:rsid w:val="00583381"/>
    <w:rsid w:val="005E06FD"/>
    <w:rsid w:val="00695012"/>
    <w:rsid w:val="006B7A29"/>
    <w:rsid w:val="00784904"/>
    <w:rsid w:val="007A4B7C"/>
    <w:rsid w:val="007B38BD"/>
    <w:rsid w:val="007F29B3"/>
    <w:rsid w:val="008C2FC2"/>
    <w:rsid w:val="00935814"/>
    <w:rsid w:val="009C233B"/>
    <w:rsid w:val="00B97B50"/>
    <w:rsid w:val="00BA4DD5"/>
    <w:rsid w:val="00BE7872"/>
    <w:rsid w:val="00C249B7"/>
    <w:rsid w:val="00C668A2"/>
    <w:rsid w:val="00CF4268"/>
    <w:rsid w:val="00D15BCF"/>
    <w:rsid w:val="00D21A19"/>
    <w:rsid w:val="00D803E1"/>
    <w:rsid w:val="00DB62C1"/>
    <w:rsid w:val="00E65F1C"/>
    <w:rsid w:val="00ED2260"/>
    <w:rsid w:val="00F004EC"/>
    <w:rsid w:val="00F7640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65D"/>
    <w:pPr>
      <w:suppressAutoHyphens/>
      <w:spacing w:after="20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rsid w:val="0016480F"/>
    <w:rPr>
      <w:rFonts w:ascii="Tahoma" w:hAnsi="Tahoma" w:cs="Tahoma"/>
      <w:sz w:val="16"/>
      <w:szCs w:val="16"/>
    </w:rPr>
  </w:style>
  <w:style w:type="character" w:customStyle="1" w:styleId="RecuodecorpodetextoChar">
    <w:name w:val="Recuo de corpo de texto Char"/>
    <w:basedOn w:val="Fontepargpadro"/>
    <w:link w:val="Corpodetextorecuado"/>
    <w:rsid w:val="00564027"/>
    <w:rPr>
      <w:rFonts w:ascii="Times New Roman" w:eastAsia="Times New Roman" w:hAnsi="Times New Roman" w:cs="Times New Roman"/>
      <w:sz w:val="24"/>
      <w:szCs w:val="20"/>
    </w:rPr>
  </w:style>
  <w:style w:type="character" w:styleId="Refdecomentrio">
    <w:name w:val="annotation reference"/>
    <w:basedOn w:val="Fontepargpadro"/>
    <w:rsid w:val="00564027"/>
    <w:rPr>
      <w:sz w:val="16"/>
      <w:szCs w:val="16"/>
    </w:rPr>
  </w:style>
  <w:style w:type="character" w:customStyle="1" w:styleId="TextodecomentrioChar">
    <w:name w:val="Texto de comentário Char"/>
    <w:basedOn w:val="Fontepargpadro"/>
    <w:link w:val="Textodecomentrio"/>
    <w:rsid w:val="00564027"/>
    <w:rPr>
      <w:rFonts w:ascii="Times New Roman" w:eastAsia="Times New Roman" w:hAnsi="Times New Roman" w:cs="Times New Roman"/>
      <w:sz w:val="20"/>
      <w:szCs w:val="20"/>
    </w:rPr>
  </w:style>
  <w:style w:type="character" w:styleId="TextodoEspaoReservado">
    <w:name w:val="Placeholder Text"/>
    <w:basedOn w:val="Fontepargpadro"/>
    <w:uiPriority w:val="99"/>
    <w:semiHidden/>
    <w:rsid w:val="0056588C"/>
    <w:rPr>
      <w:color w:val="808080"/>
    </w:rPr>
  </w:style>
  <w:style w:type="character" w:customStyle="1" w:styleId="LinkdaInternet">
    <w:name w:val="Link da Internet"/>
    <w:basedOn w:val="Fontepargpadro"/>
    <w:uiPriority w:val="99"/>
    <w:unhideWhenUsed/>
    <w:rsid w:val="007626B5"/>
    <w:rPr>
      <w:color w:val="0000FF" w:themeColor="hyperlink"/>
      <w:u w:val="single"/>
    </w:rPr>
  </w:style>
  <w:style w:type="character" w:customStyle="1" w:styleId="ListLabel1">
    <w:name w:val="ListLabel 1"/>
    <w:rsid w:val="008C2FC2"/>
    <w:rPr>
      <w:rFonts w:cs="Courier New"/>
    </w:rPr>
  </w:style>
  <w:style w:type="character" w:customStyle="1" w:styleId="ListLabel2">
    <w:name w:val="ListLabel 2"/>
    <w:rsid w:val="008C2FC2"/>
    <w:rPr>
      <w:b w:val="0"/>
      <w:color w:val="FF0000"/>
    </w:rPr>
  </w:style>
  <w:style w:type="character" w:customStyle="1" w:styleId="ListLabel3">
    <w:name w:val="ListLabel 3"/>
    <w:rsid w:val="008C2FC2"/>
    <w:rPr>
      <w:b/>
    </w:rPr>
  </w:style>
  <w:style w:type="paragraph" w:styleId="Ttulo">
    <w:name w:val="Title"/>
    <w:basedOn w:val="Normal"/>
    <w:next w:val="Corpodotexto"/>
    <w:rsid w:val="008C2FC2"/>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rsid w:val="008C2FC2"/>
    <w:pPr>
      <w:spacing w:after="140" w:line="288" w:lineRule="auto"/>
    </w:pPr>
  </w:style>
  <w:style w:type="paragraph" w:styleId="Lista">
    <w:name w:val="List"/>
    <w:basedOn w:val="Corpodotexto"/>
    <w:rsid w:val="008C2FC2"/>
    <w:rPr>
      <w:rFonts w:cs="Mangal"/>
    </w:rPr>
  </w:style>
  <w:style w:type="paragraph" w:styleId="Legenda">
    <w:name w:val="caption"/>
    <w:basedOn w:val="Normal"/>
    <w:rsid w:val="008C2FC2"/>
    <w:pPr>
      <w:suppressLineNumbers/>
      <w:spacing w:before="120" w:after="120"/>
    </w:pPr>
    <w:rPr>
      <w:rFonts w:cs="Mangal"/>
      <w:i/>
      <w:iCs/>
      <w:sz w:val="24"/>
      <w:szCs w:val="24"/>
    </w:rPr>
  </w:style>
  <w:style w:type="paragraph" w:customStyle="1" w:styleId="ndice">
    <w:name w:val="Índice"/>
    <w:basedOn w:val="Normal"/>
    <w:rsid w:val="008C2FC2"/>
    <w:pPr>
      <w:suppressLineNumbers/>
    </w:pPr>
    <w:rPr>
      <w:rFonts w:cs="Mangal"/>
    </w:rPr>
  </w:style>
  <w:style w:type="paragraph" w:styleId="Textodebalo">
    <w:name w:val="Balloon Text"/>
    <w:basedOn w:val="Normal"/>
    <w:link w:val="TextodebaloChar"/>
    <w:uiPriority w:val="99"/>
    <w:semiHidden/>
    <w:unhideWhenUsed/>
    <w:rsid w:val="0016480F"/>
    <w:pPr>
      <w:spacing w:after="0" w:line="240" w:lineRule="auto"/>
    </w:pPr>
    <w:rPr>
      <w:rFonts w:ascii="Tahoma" w:hAnsi="Tahoma" w:cs="Tahoma"/>
      <w:sz w:val="16"/>
      <w:szCs w:val="16"/>
    </w:rPr>
  </w:style>
  <w:style w:type="paragraph" w:styleId="PargrafodaLista">
    <w:name w:val="List Paragraph"/>
    <w:basedOn w:val="Normal"/>
    <w:uiPriority w:val="34"/>
    <w:qFormat/>
    <w:rsid w:val="001E31F7"/>
    <w:pPr>
      <w:ind w:left="720"/>
      <w:contextualSpacing/>
    </w:pPr>
  </w:style>
  <w:style w:type="paragraph" w:customStyle="1" w:styleId="Corpodetextorecuado">
    <w:name w:val="Corpo de texto recuado"/>
    <w:basedOn w:val="Normal"/>
    <w:link w:val="RecuodecorpodetextoChar"/>
    <w:rsid w:val="00564027"/>
    <w:pPr>
      <w:spacing w:after="0" w:line="240" w:lineRule="auto"/>
      <w:ind w:left="708"/>
      <w:jc w:val="both"/>
    </w:pPr>
    <w:rPr>
      <w:rFonts w:ascii="Times New Roman" w:eastAsia="Times New Roman" w:hAnsi="Times New Roman" w:cs="Times New Roman"/>
      <w:sz w:val="24"/>
      <w:szCs w:val="20"/>
    </w:rPr>
  </w:style>
  <w:style w:type="paragraph" w:styleId="Textodecomentrio">
    <w:name w:val="annotation text"/>
    <w:basedOn w:val="Normal"/>
    <w:link w:val="TextodecomentrioChar"/>
    <w:rsid w:val="00564027"/>
    <w:pPr>
      <w:spacing w:after="0" w:line="240" w:lineRule="auto"/>
    </w:pPr>
    <w:rPr>
      <w:rFonts w:ascii="Times New Roman" w:eastAsia="Times New Roman" w:hAnsi="Times New Roman" w:cs="Times New Roman"/>
      <w:sz w:val="20"/>
      <w:szCs w:val="20"/>
    </w:rPr>
  </w:style>
  <w:style w:type="table" w:styleId="Tabelacomgrade">
    <w:name w:val="Table Grid"/>
    <w:basedOn w:val="Tabelanormal"/>
    <w:uiPriority w:val="59"/>
    <w:rsid w:val="0016480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o">
    <w:name w:val="Revision"/>
    <w:hidden/>
    <w:uiPriority w:val="99"/>
    <w:semiHidden/>
    <w:rsid w:val="00583381"/>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hhuggo.correia@gmail.com" TargetMode="External"/><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mailto:giuseppe.lima@ifpb.edu.br"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EB8DB5-F441-43F5-9ED0-2EDF62360250}" type="doc">
      <dgm:prSet loTypeId="urn:microsoft.com/office/officeart/2005/8/layout/default#1" loCatId="list" qsTypeId="urn:microsoft.com/office/officeart/2005/8/quickstyle/simple1" qsCatId="simple" csTypeId="urn:microsoft.com/office/officeart/2005/8/colors/accent2_2" csCatId="accent2" phldr="1"/>
      <dgm:spPr/>
      <dgm:t>
        <a:bodyPr/>
        <a:lstStyle/>
        <a:p>
          <a:endParaRPr lang="pt-BR"/>
        </a:p>
      </dgm:t>
    </dgm:pt>
    <dgm:pt modelId="{136D5049-5841-4215-92CD-DBC9E4712555}">
      <dgm:prSet phldrT="[Texto]"/>
      <dgm:spPr/>
      <dgm:t>
        <a:bodyPr/>
        <a:lstStyle/>
        <a:p>
          <a:r>
            <a:rPr lang="pt-BR" dirty="0" err="1" smtClean="0"/>
            <a:t>Correteza</a:t>
          </a:r>
          <a:endParaRPr lang="pt-BR" dirty="0"/>
        </a:p>
      </dgm:t>
    </dgm:pt>
    <dgm:pt modelId="{0E47F3BF-F27E-44DC-90CB-E0A2DB22D7DC}" type="parTrans" cxnId="{EA8AA4AB-64C5-48A3-8567-9911950BC5EA}">
      <dgm:prSet/>
      <dgm:spPr/>
      <dgm:t>
        <a:bodyPr/>
        <a:lstStyle/>
        <a:p>
          <a:endParaRPr lang="pt-BR"/>
        </a:p>
      </dgm:t>
    </dgm:pt>
    <dgm:pt modelId="{45337B60-2FAD-4346-8E20-D9B13946DC0D}" type="sibTrans" cxnId="{EA8AA4AB-64C5-48A3-8567-9911950BC5EA}">
      <dgm:prSet/>
      <dgm:spPr/>
      <dgm:t>
        <a:bodyPr/>
        <a:lstStyle/>
        <a:p>
          <a:endParaRPr lang="pt-BR"/>
        </a:p>
      </dgm:t>
    </dgm:pt>
    <dgm:pt modelId="{F4428BBB-5F47-4329-9BD5-02A1A61FF07C}">
      <dgm:prSet phldrT="[Texto]"/>
      <dgm:spPr/>
      <dgm:t>
        <a:bodyPr/>
        <a:lstStyle/>
        <a:p>
          <a:r>
            <a:rPr lang="pt-BR" dirty="0" err="1" smtClean="0"/>
            <a:t>Não-ambiguidade</a:t>
          </a:r>
          <a:endParaRPr lang="pt-BR" dirty="0"/>
        </a:p>
      </dgm:t>
    </dgm:pt>
    <dgm:pt modelId="{B35D5F85-DA42-456E-A308-B407F7C14464}" type="parTrans" cxnId="{AB0353C6-DCFE-4A0F-BD39-F6EDF25539D7}">
      <dgm:prSet/>
      <dgm:spPr/>
      <dgm:t>
        <a:bodyPr/>
        <a:lstStyle/>
        <a:p>
          <a:endParaRPr lang="pt-BR"/>
        </a:p>
      </dgm:t>
    </dgm:pt>
    <dgm:pt modelId="{EABA8D57-2413-46C9-B3C5-368CE4CE2E2F}" type="sibTrans" cxnId="{AB0353C6-DCFE-4A0F-BD39-F6EDF25539D7}">
      <dgm:prSet/>
      <dgm:spPr/>
      <dgm:t>
        <a:bodyPr/>
        <a:lstStyle/>
        <a:p>
          <a:endParaRPr lang="pt-BR"/>
        </a:p>
      </dgm:t>
    </dgm:pt>
    <dgm:pt modelId="{92643719-0731-4ACE-9529-4E5F5B549609}">
      <dgm:prSet phldrT="[Texto]"/>
      <dgm:spPr/>
      <dgm:t>
        <a:bodyPr/>
        <a:lstStyle/>
        <a:p>
          <a:r>
            <a:rPr lang="pt-BR" dirty="0" smtClean="0"/>
            <a:t>Completeza</a:t>
          </a:r>
          <a:endParaRPr lang="pt-BR" dirty="0"/>
        </a:p>
      </dgm:t>
    </dgm:pt>
    <dgm:pt modelId="{224E5D6C-629D-4E8F-ADB9-A9F1E9732ACA}" type="parTrans" cxnId="{B7A55DA9-065C-4A84-840B-3D21CA042824}">
      <dgm:prSet/>
      <dgm:spPr/>
      <dgm:t>
        <a:bodyPr/>
        <a:lstStyle/>
        <a:p>
          <a:endParaRPr lang="pt-BR"/>
        </a:p>
      </dgm:t>
    </dgm:pt>
    <dgm:pt modelId="{794FB326-D423-4AD2-99E0-796769F3D292}" type="sibTrans" cxnId="{B7A55DA9-065C-4A84-840B-3D21CA042824}">
      <dgm:prSet/>
      <dgm:spPr/>
      <dgm:t>
        <a:bodyPr/>
        <a:lstStyle/>
        <a:p>
          <a:endParaRPr lang="pt-BR"/>
        </a:p>
      </dgm:t>
    </dgm:pt>
    <dgm:pt modelId="{BBC1762A-9D95-40F7-B242-C1D6EB2127E8}">
      <dgm:prSet phldrT="[Texto]"/>
      <dgm:spPr/>
      <dgm:t>
        <a:bodyPr/>
        <a:lstStyle/>
        <a:p>
          <a:r>
            <a:rPr lang="pt-BR" dirty="0" smtClean="0"/>
            <a:t>Consistência</a:t>
          </a:r>
          <a:endParaRPr lang="pt-BR" dirty="0"/>
        </a:p>
      </dgm:t>
    </dgm:pt>
    <dgm:pt modelId="{5154BC71-C14D-40CB-BC47-F488EA55715C}" type="parTrans" cxnId="{9D172F70-3CC8-40F2-BF59-74C59ED2949D}">
      <dgm:prSet/>
      <dgm:spPr/>
      <dgm:t>
        <a:bodyPr/>
        <a:lstStyle/>
        <a:p>
          <a:endParaRPr lang="pt-BR"/>
        </a:p>
      </dgm:t>
    </dgm:pt>
    <dgm:pt modelId="{B29DDC79-46D8-428A-8220-BF8EA38E978C}" type="sibTrans" cxnId="{9D172F70-3CC8-40F2-BF59-74C59ED2949D}">
      <dgm:prSet/>
      <dgm:spPr/>
      <dgm:t>
        <a:bodyPr/>
        <a:lstStyle/>
        <a:p>
          <a:endParaRPr lang="pt-BR"/>
        </a:p>
      </dgm:t>
    </dgm:pt>
    <dgm:pt modelId="{F8D62CA9-E521-47B7-9440-4FF15E538DAA}">
      <dgm:prSet phldrT="[Texto]"/>
      <dgm:spPr/>
      <dgm:t>
        <a:bodyPr/>
        <a:lstStyle/>
        <a:p>
          <a:r>
            <a:rPr lang="pt-BR" dirty="0" err="1" smtClean="0"/>
            <a:t>Verificabilidade</a:t>
          </a:r>
          <a:endParaRPr lang="pt-BR" dirty="0"/>
        </a:p>
      </dgm:t>
    </dgm:pt>
    <dgm:pt modelId="{525CD123-09BC-4EBD-8B79-D4930CE74198}" type="parTrans" cxnId="{D6C31742-D6BC-4515-853C-BC8A342D6A0D}">
      <dgm:prSet/>
      <dgm:spPr/>
      <dgm:t>
        <a:bodyPr/>
        <a:lstStyle/>
        <a:p>
          <a:endParaRPr lang="pt-BR"/>
        </a:p>
      </dgm:t>
    </dgm:pt>
    <dgm:pt modelId="{785A60C6-403C-4A99-A1D0-91A2595283C2}" type="sibTrans" cxnId="{D6C31742-D6BC-4515-853C-BC8A342D6A0D}">
      <dgm:prSet/>
      <dgm:spPr/>
      <dgm:t>
        <a:bodyPr/>
        <a:lstStyle/>
        <a:p>
          <a:endParaRPr lang="pt-BR"/>
        </a:p>
      </dgm:t>
    </dgm:pt>
    <dgm:pt modelId="{2CF451B6-FBF7-4F81-925D-B363D42B37BF}">
      <dgm:prSet phldrT="[Texto]"/>
      <dgm:spPr/>
      <dgm:t>
        <a:bodyPr/>
        <a:lstStyle/>
        <a:p>
          <a:r>
            <a:rPr lang="pt-BR" dirty="0" smtClean="0"/>
            <a:t>É correto se, e se somente se, cada requisito expresso for encontrado também no software.</a:t>
          </a:r>
          <a:endParaRPr lang="pt-BR" dirty="0"/>
        </a:p>
      </dgm:t>
    </dgm:pt>
    <dgm:pt modelId="{AF8BA7C8-23D8-4171-8E1E-563B899C7364}" type="parTrans" cxnId="{FB392FF1-63E1-4A27-B99A-AAA6501E5D90}">
      <dgm:prSet/>
      <dgm:spPr/>
      <dgm:t>
        <a:bodyPr/>
        <a:lstStyle/>
        <a:p>
          <a:endParaRPr lang="pt-BR"/>
        </a:p>
      </dgm:t>
    </dgm:pt>
    <dgm:pt modelId="{77E12954-F5DE-4F44-A307-D783D2C8954D}" type="sibTrans" cxnId="{FB392FF1-63E1-4A27-B99A-AAA6501E5D90}">
      <dgm:prSet/>
      <dgm:spPr/>
      <dgm:t>
        <a:bodyPr/>
        <a:lstStyle/>
        <a:p>
          <a:endParaRPr lang="pt-BR"/>
        </a:p>
      </dgm:t>
    </dgm:pt>
    <dgm:pt modelId="{3F26EA10-D408-433E-B2EB-673E839CD34E}">
      <dgm:prSet phldrT="[Texto]"/>
      <dgm:spPr/>
      <dgm:t>
        <a:bodyPr/>
        <a:lstStyle/>
        <a:p>
          <a:r>
            <a:rPr lang="pt-BR" dirty="0" smtClean="0"/>
            <a:t>É não ambíguo se, e somente  se, cada requisito declarado seja susceptível a apenas uma interpretação.</a:t>
          </a:r>
          <a:endParaRPr lang="pt-BR" dirty="0"/>
        </a:p>
      </dgm:t>
    </dgm:pt>
    <dgm:pt modelId="{00A47DAD-2AE1-4E44-A146-783A1885898F}" type="parTrans" cxnId="{7EB35079-6B5D-4E1E-A45C-A7A082DE30B2}">
      <dgm:prSet/>
      <dgm:spPr/>
      <dgm:t>
        <a:bodyPr/>
        <a:lstStyle/>
        <a:p>
          <a:endParaRPr lang="pt-BR"/>
        </a:p>
      </dgm:t>
    </dgm:pt>
    <dgm:pt modelId="{C982DB2B-56E7-489C-B4B8-2375B8D05859}" type="sibTrans" cxnId="{7EB35079-6B5D-4E1E-A45C-A7A082DE30B2}">
      <dgm:prSet/>
      <dgm:spPr/>
      <dgm:t>
        <a:bodyPr/>
        <a:lstStyle/>
        <a:p>
          <a:endParaRPr lang="pt-BR"/>
        </a:p>
      </dgm:t>
    </dgm:pt>
    <dgm:pt modelId="{49F228E9-CDC0-44C0-B512-8349362A0BA8}">
      <dgm:prSet phldrT="[Texto]"/>
      <dgm:spPr/>
      <dgm:t>
        <a:bodyPr/>
        <a:lstStyle/>
        <a:p>
          <a:r>
            <a:rPr lang="pt-BR" dirty="0" smtClean="0"/>
            <a:t>É completo se, e somente se,  conter toda e apenas a informação necessária para que o software correspondente seja produzido.</a:t>
          </a:r>
          <a:endParaRPr lang="pt-BR" dirty="0"/>
        </a:p>
      </dgm:t>
    </dgm:pt>
    <dgm:pt modelId="{0CC97B27-F3D1-4241-BB9F-6693B3DC3E31}" type="parTrans" cxnId="{1A947B37-C9B4-4AA5-B673-51CEE7842D24}">
      <dgm:prSet/>
      <dgm:spPr/>
      <dgm:t>
        <a:bodyPr/>
        <a:lstStyle/>
        <a:p>
          <a:endParaRPr lang="pt-BR"/>
        </a:p>
      </dgm:t>
    </dgm:pt>
    <dgm:pt modelId="{F78F18C9-0936-48A5-94DE-562E9CDBEBF1}" type="sibTrans" cxnId="{1A947B37-C9B4-4AA5-B673-51CEE7842D24}">
      <dgm:prSet/>
      <dgm:spPr/>
      <dgm:t>
        <a:bodyPr/>
        <a:lstStyle/>
        <a:p>
          <a:endParaRPr lang="pt-BR"/>
        </a:p>
      </dgm:t>
    </dgm:pt>
    <dgm:pt modelId="{227C1466-A346-4D14-9854-5E7560F71EDE}">
      <dgm:prSet phldrT="[Texto]"/>
      <dgm:spPr/>
      <dgm:t>
        <a:bodyPr/>
        <a:lstStyle/>
        <a:p>
          <a:r>
            <a:rPr lang="pt-BR" dirty="0" smtClean="0"/>
            <a:t>É consistente se, e somente se, nenhum dos requisitos do documento, tomado individualmente, está em conflito com qualquer outro requisito do mesmo documento.</a:t>
          </a:r>
          <a:endParaRPr lang="pt-BR" dirty="0"/>
        </a:p>
      </dgm:t>
    </dgm:pt>
    <dgm:pt modelId="{EB463CA9-9ADB-48A3-9EB3-FBAE08B6778B}" type="parTrans" cxnId="{1458CC39-D920-4F6E-A8EB-3B6160CDE7EA}">
      <dgm:prSet/>
      <dgm:spPr/>
      <dgm:t>
        <a:bodyPr/>
        <a:lstStyle/>
        <a:p>
          <a:endParaRPr lang="pt-BR"/>
        </a:p>
      </dgm:t>
    </dgm:pt>
    <dgm:pt modelId="{D7E8AA46-183D-415F-A7CD-8E87874C3AE6}" type="sibTrans" cxnId="{1458CC39-D920-4F6E-A8EB-3B6160CDE7EA}">
      <dgm:prSet/>
      <dgm:spPr/>
      <dgm:t>
        <a:bodyPr/>
        <a:lstStyle/>
        <a:p>
          <a:endParaRPr lang="pt-BR"/>
        </a:p>
      </dgm:t>
    </dgm:pt>
    <dgm:pt modelId="{B64000C0-9EBD-4D4C-9CF9-251D6788C483}">
      <dgm:prSet phldrT="[Texto]"/>
      <dgm:spPr/>
      <dgm:t>
        <a:bodyPr/>
        <a:lstStyle/>
        <a:p>
          <a:r>
            <a:rPr lang="pt-BR" dirty="0" smtClean="0"/>
            <a:t>Classificação por Importância / Estabilidade</a:t>
          </a:r>
          <a:endParaRPr lang="pt-BR" dirty="0"/>
        </a:p>
      </dgm:t>
    </dgm:pt>
    <dgm:pt modelId="{958408EF-05F1-4999-9F7E-0CE3CDB0327A}" type="parTrans" cxnId="{70136B6F-1EC4-4B93-9467-2F03247862B2}">
      <dgm:prSet/>
      <dgm:spPr/>
      <dgm:t>
        <a:bodyPr/>
        <a:lstStyle/>
        <a:p>
          <a:endParaRPr lang="pt-BR"/>
        </a:p>
      </dgm:t>
    </dgm:pt>
    <dgm:pt modelId="{CABDDEEC-28C0-447A-BC71-324ADAF0AA51}" type="sibTrans" cxnId="{70136B6F-1EC4-4B93-9467-2F03247862B2}">
      <dgm:prSet/>
      <dgm:spPr/>
      <dgm:t>
        <a:bodyPr/>
        <a:lstStyle/>
        <a:p>
          <a:endParaRPr lang="pt-BR"/>
        </a:p>
      </dgm:t>
    </dgm:pt>
    <dgm:pt modelId="{7E1E8896-4B9C-4AC3-AAC1-7B4E158094CF}">
      <dgm:prSet phldrT="[Texto]"/>
      <dgm:spPr/>
      <dgm:t>
        <a:bodyPr/>
        <a:lstStyle/>
        <a:p>
          <a:r>
            <a:rPr lang="pt-BR" dirty="0" smtClean="0"/>
            <a:t>Se existe indicações no documento quanto à importância ou estabilidade do requisito</a:t>
          </a:r>
          <a:endParaRPr lang="pt-BR" dirty="0"/>
        </a:p>
      </dgm:t>
    </dgm:pt>
    <dgm:pt modelId="{28B58558-9048-4E47-8FBF-B8E24E8E6A75}" type="parTrans" cxnId="{55F31CFC-296F-487E-BC90-060CAA7CED56}">
      <dgm:prSet/>
      <dgm:spPr/>
      <dgm:t>
        <a:bodyPr/>
        <a:lstStyle/>
        <a:p>
          <a:endParaRPr lang="pt-BR"/>
        </a:p>
      </dgm:t>
    </dgm:pt>
    <dgm:pt modelId="{49543DA2-EAB6-49F5-B4BF-FEE281CA3594}" type="sibTrans" cxnId="{55F31CFC-296F-487E-BC90-060CAA7CED56}">
      <dgm:prSet/>
      <dgm:spPr/>
      <dgm:t>
        <a:bodyPr/>
        <a:lstStyle/>
        <a:p>
          <a:endParaRPr lang="pt-BR"/>
        </a:p>
      </dgm:t>
    </dgm:pt>
    <dgm:pt modelId="{ABE30494-9122-453D-9A90-52D06A5BFACD}">
      <dgm:prSet phldrT="[Texto]"/>
      <dgm:spPr/>
      <dgm:t>
        <a:bodyPr/>
        <a:lstStyle/>
        <a:p>
          <a:r>
            <a:rPr lang="pt-BR" dirty="0" smtClean="0"/>
            <a:t>É verificável se, e somente se, para cada um dos requisitos contidos no documento, existe um processo finito e economicamente viável através do qual uma pessoa ou máquina possa assegurar que o produto de software atende ao requisito.</a:t>
          </a:r>
          <a:endParaRPr lang="pt-BR" dirty="0"/>
        </a:p>
      </dgm:t>
    </dgm:pt>
    <dgm:pt modelId="{1002FD11-6529-406E-95B6-6D4FEBBB101C}" type="parTrans" cxnId="{F91C38F5-F9E1-4228-9352-742812794D5D}">
      <dgm:prSet/>
      <dgm:spPr/>
      <dgm:t>
        <a:bodyPr/>
        <a:lstStyle/>
        <a:p>
          <a:endParaRPr lang="pt-BR"/>
        </a:p>
      </dgm:t>
    </dgm:pt>
    <dgm:pt modelId="{B264C1DF-FF45-4D71-AC63-8D0E13A267E7}" type="sibTrans" cxnId="{F91C38F5-F9E1-4228-9352-742812794D5D}">
      <dgm:prSet/>
      <dgm:spPr/>
      <dgm:t>
        <a:bodyPr/>
        <a:lstStyle/>
        <a:p>
          <a:endParaRPr lang="pt-BR"/>
        </a:p>
      </dgm:t>
    </dgm:pt>
    <dgm:pt modelId="{642F2E24-F07C-4088-90EE-9FD9DD1D3539}">
      <dgm:prSet phldrT="[Texto]"/>
      <dgm:spPr/>
      <dgm:t>
        <a:bodyPr/>
        <a:lstStyle/>
        <a:p>
          <a:r>
            <a:rPr lang="pt-BR" dirty="0" err="1" smtClean="0"/>
            <a:t>Modificabilidade</a:t>
          </a:r>
          <a:endParaRPr lang="pt-BR" dirty="0"/>
        </a:p>
      </dgm:t>
    </dgm:pt>
    <dgm:pt modelId="{51955BE2-1BB3-43A7-B0CA-BA1B3D9C6C53}" type="parTrans" cxnId="{C17006F0-D9E3-4F1C-9EDD-78C095FEE749}">
      <dgm:prSet/>
      <dgm:spPr/>
      <dgm:t>
        <a:bodyPr/>
        <a:lstStyle/>
        <a:p>
          <a:endParaRPr lang="pt-BR"/>
        </a:p>
      </dgm:t>
    </dgm:pt>
    <dgm:pt modelId="{78B36291-A5C9-4521-A868-B80AEF510186}" type="sibTrans" cxnId="{C17006F0-D9E3-4F1C-9EDD-78C095FEE749}">
      <dgm:prSet/>
      <dgm:spPr/>
      <dgm:t>
        <a:bodyPr/>
        <a:lstStyle/>
        <a:p>
          <a:endParaRPr lang="pt-BR"/>
        </a:p>
      </dgm:t>
    </dgm:pt>
    <dgm:pt modelId="{F5E5F5D1-B6DB-46B4-947E-086C7AD7DA23}">
      <dgm:prSet phldrT="[Texto]"/>
      <dgm:spPr/>
      <dgm:t>
        <a:bodyPr/>
        <a:lstStyle/>
        <a:p>
          <a:r>
            <a:rPr lang="pt-BR" dirty="0" smtClean="0"/>
            <a:t>É modificável, se e somente se, modificações possam ser agregadas ao documento de forma fácil, completa e consistente, com relação a sua estrutura e estilo.</a:t>
          </a:r>
          <a:endParaRPr lang="pt-BR" dirty="0"/>
        </a:p>
      </dgm:t>
    </dgm:pt>
    <dgm:pt modelId="{B6BF97A3-AB4E-4B24-B1F7-64141673C1ED}" type="parTrans" cxnId="{112C7713-82B5-4D63-9E75-C75DF358AA3A}">
      <dgm:prSet/>
      <dgm:spPr/>
      <dgm:t>
        <a:bodyPr/>
        <a:lstStyle/>
        <a:p>
          <a:endParaRPr lang="pt-BR"/>
        </a:p>
      </dgm:t>
    </dgm:pt>
    <dgm:pt modelId="{D8B3B060-76AF-4F65-A0C1-32D26576F33A}" type="sibTrans" cxnId="{112C7713-82B5-4D63-9E75-C75DF358AA3A}">
      <dgm:prSet/>
      <dgm:spPr/>
      <dgm:t>
        <a:bodyPr/>
        <a:lstStyle/>
        <a:p>
          <a:endParaRPr lang="pt-BR"/>
        </a:p>
      </dgm:t>
    </dgm:pt>
    <dgm:pt modelId="{9BBA34C6-A821-4166-944B-143FF03C9740}">
      <dgm:prSet phldrT="[Texto]"/>
      <dgm:spPr/>
      <dgm:t>
        <a:bodyPr/>
        <a:lstStyle/>
        <a:p>
          <a:r>
            <a:rPr lang="pt-BR" dirty="0" err="1" smtClean="0"/>
            <a:t>Rastreabilidade</a:t>
          </a:r>
          <a:endParaRPr lang="pt-BR" dirty="0"/>
        </a:p>
      </dgm:t>
    </dgm:pt>
    <dgm:pt modelId="{0C33C1DD-5F89-4EA2-AF7F-B9A92F2E0625}" type="parTrans" cxnId="{6408E8FA-8A51-46E1-B469-1CB5B54CEDAF}">
      <dgm:prSet/>
      <dgm:spPr/>
      <dgm:t>
        <a:bodyPr/>
        <a:lstStyle/>
        <a:p>
          <a:endParaRPr lang="pt-BR"/>
        </a:p>
      </dgm:t>
    </dgm:pt>
    <dgm:pt modelId="{650330C0-3A0D-4449-A973-AE03E5A1FD91}" type="sibTrans" cxnId="{6408E8FA-8A51-46E1-B469-1CB5B54CEDAF}">
      <dgm:prSet/>
      <dgm:spPr/>
      <dgm:t>
        <a:bodyPr/>
        <a:lstStyle/>
        <a:p>
          <a:endParaRPr lang="pt-BR"/>
        </a:p>
      </dgm:t>
    </dgm:pt>
    <dgm:pt modelId="{ABD227D9-B2EB-408C-BA17-F0F2B21C3321}">
      <dgm:prSet phldrT="[Texto]"/>
      <dgm:spPr/>
      <dgm:t>
        <a:bodyPr/>
        <a:lstStyle/>
        <a:p>
          <a:r>
            <a:rPr lang="pt-BR" dirty="0" smtClean="0"/>
            <a:t>É </a:t>
          </a:r>
          <a:r>
            <a:rPr lang="pt-BR" dirty="0" err="1" smtClean="0"/>
            <a:t>rastreável</a:t>
          </a:r>
          <a:r>
            <a:rPr lang="pt-BR" dirty="0" smtClean="0"/>
            <a:t> se, e somente se, a origem de cada um de seus requisitos é clara e a referência a cada um deles é facilitada nos documentos </a:t>
          </a:r>
          <a:r>
            <a:rPr lang="pt-BR" dirty="0" err="1" smtClean="0"/>
            <a:t>subsequentes</a:t>
          </a:r>
          <a:r>
            <a:rPr lang="pt-BR" dirty="0" smtClean="0"/>
            <a:t> do processo ou em melhoria da documentação do sistema.</a:t>
          </a:r>
          <a:endParaRPr lang="pt-BR" dirty="0"/>
        </a:p>
      </dgm:t>
    </dgm:pt>
    <dgm:pt modelId="{7F8B7104-D9AF-47E5-ADB9-CD40C09FE544}" type="parTrans" cxnId="{3F465B1A-2E97-4BC6-86CF-F1DCDE65B6B6}">
      <dgm:prSet/>
      <dgm:spPr/>
      <dgm:t>
        <a:bodyPr/>
        <a:lstStyle/>
        <a:p>
          <a:endParaRPr lang="pt-BR"/>
        </a:p>
      </dgm:t>
    </dgm:pt>
    <dgm:pt modelId="{FE8382C9-0A89-485D-87B3-8936E024E433}" type="sibTrans" cxnId="{3F465B1A-2E97-4BC6-86CF-F1DCDE65B6B6}">
      <dgm:prSet/>
      <dgm:spPr/>
      <dgm:t>
        <a:bodyPr/>
        <a:lstStyle/>
        <a:p>
          <a:endParaRPr lang="pt-BR"/>
        </a:p>
      </dgm:t>
    </dgm:pt>
    <dgm:pt modelId="{BEBE594F-E028-4963-8C52-F34EF2C33328}" type="pres">
      <dgm:prSet presAssocID="{1BEB8DB5-F441-43F5-9ED0-2EDF62360250}" presName="diagram" presStyleCnt="0">
        <dgm:presLayoutVars>
          <dgm:dir/>
          <dgm:resizeHandles val="exact"/>
        </dgm:presLayoutVars>
      </dgm:prSet>
      <dgm:spPr/>
      <dgm:t>
        <a:bodyPr/>
        <a:lstStyle/>
        <a:p>
          <a:endParaRPr lang="pt-BR"/>
        </a:p>
      </dgm:t>
    </dgm:pt>
    <dgm:pt modelId="{FCDD4B78-7B6F-4F3B-ADD5-A67572CB49D7}" type="pres">
      <dgm:prSet presAssocID="{136D5049-5841-4215-92CD-DBC9E4712555}" presName="node" presStyleLbl="node1" presStyleIdx="0" presStyleCnt="8">
        <dgm:presLayoutVars>
          <dgm:bulletEnabled val="1"/>
        </dgm:presLayoutVars>
      </dgm:prSet>
      <dgm:spPr/>
      <dgm:t>
        <a:bodyPr/>
        <a:lstStyle/>
        <a:p>
          <a:endParaRPr lang="pt-BR"/>
        </a:p>
      </dgm:t>
    </dgm:pt>
    <dgm:pt modelId="{EE24D2F4-C02A-46AD-8FB7-BFC4FAE9C769}" type="pres">
      <dgm:prSet presAssocID="{45337B60-2FAD-4346-8E20-D9B13946DC0D}" presName="sibTrans" presStyleCnt="0"/>
      <dgm:spPr/>
      <dgm:t>
        <a:bodyPr/>
        <a:lstStyle/>
        <a:p>
          <a:endParaRPr lang="pt-BR"/>
        </a:p>
      </dgm:t>
    </dgm:pt>
    <dgm:pt modelId="{6AA6597D-2924-40BA-A08A-C0AED7AEC387}" type="pres">
      <dgm:prSet presAssocID="{F4428BBB-5F47-4329-9BD5-02A1A61FF07C}" presName="node" presStyleLbl="node1" presStyleIdx="1" presStyleCnt="8">
        <dgm:presLayoutVars>
          <dgm:bulletEnabled val="1"/>
        </dgm:presLayoutVars>
      </dgm:prSet>
      <dgm:spPr/>
      <dgm:t>
        <a:bodyPr/>
        <a:lstStyle/>
        <a:p>
          <a:endParaRPr lang="pt-BR"/>
        </a:p>
      </dgm:t>
    </dgm:pt>
    <dgm:pt modelId="{52A653A8-9AD7-4B30-8534-7C933A5C1FF8}" type="pres">
      <dgm:prSet presAssocID="{EABA8D57-2413-46C9-B3C5-368CE4CE2E2F}" presName="sibTrans" presStyleCnt="0"/>
      <dgm:spPr/>
      <dgm:t>
        <a:bodyPr/>
        <a:lstStyle/>
        <a:p>
          <a:endParaRPr lang="pt-BR"/>
        </a:p>
      </dgm:t>
    </dgm:pt>
    <dgm:pt modelId="{E7631475-BA96-4099-92AD-F1EDF1B9034F}" type="pres">
      <dgm:prSet presAssocID="{92643719-0731-4ACE-9529-4E5F5B549609}" presName="node" presStyleLbl="node1" presStyleIdx="2" presStyleCnt="8">
        <dgm:presLayoutVars>
          <dgm:bulletEnabled val="1"/>
        </dgm:presLayoutVars>
      </dgm:prSet>
      <dgm:spPr/>
      <dgm:t>
        <a:bodyPr/>
        <a:lstStyle/>
        <a:p>
          <a:endParaRPr lang="pt-BR"/>
        </a:p>
      </dgm:t>
    </dgm:pt>
    <dgm:pt modelId="{7B1C4423-0659-413C-9C53-7DCF769D8015}" type="pres">
      <dgm:prSet presAssocID="{794FB326-D423-4AD2-99E0-796769F3D292}" presName="sibTrans" presStyleCnt="0"/>
      <dgm:spPr/>
      <dgm:t>
        <a:bodyPr/>
        <a:lstStyle/>
        <a:p>
          <a:endParaRPr lang="pt-BR"/>
        </a:p>
      </dgm:t>
    </dgm:pt>
    <dgm:pt modelId="{85CBF721-F7F2-445B-A645-F3E4ADAAE231}" type="pres">
      <dgm:prSet presAssocID="{BBC1762A-9D95-40F7-B242-C1D6EB2127E8}" presName="node" presStyleLbl="node1" presStyleIdx="3" presStyleCnt="8">
        <dgm:presLayoutVars>
          <dgm:bulletEnabled val="1"/>
        </dgm:presLayoutVars>
      </dgm:prSet>
      <dgm:spPr/>
      <dgm:t>
        <a:bodyPr/>
        <a:lstStyle/>
        <a:p>
          <a:endParaRPr lang="pt-BR"/>
        </a:p>
      </dgm:t>
    </dgm:pt>
    <dgm:pt modelId="{CB50B97D-14F9-489D-B702-4FCF58CBA5A3}" type="pres">
      <dgm:prSet presAssocID="{B29DDC79-46D8-428A-8220-BF8EA38E978C}" presName="sibTrans" presStyleCnt="0"/>
      <dgm:spPr/>
      <dgm:t>
        <a:bodyPr/>
        <a:lstStyle/>
        <a:p>
          <a:endParaRPr lang="pt-BR"/>
        </a:p>
      </dgm:t>
    </dgm:pt>
    <dgm:pt modelId="{FA194BFF-EC06-454E-B252-57AA20A3ACC1}" type="pres">
      <dgm:prSet presAssocID="{B64000C0-9EBD-4D4C-9CF9-251D6788C483}" presName="node" presStyleLbl="node1" presStyleIdx="4" presStyleCnt="8">
        <dgm:presLayoutVars>
          <dgm:bulletEnabled val="1"/>
        </dgm:presLayoutVars>
      </dgm:prSet>
      <dgm:spPr/>
      <dgm:t>
        <a:bodyPr/>
        <a:lstStyle/>
        <a:p>
          <a:endParaRPr lang="pt-BR"/>
        </a:p>
      </dgm:t>
    </dgm:pt>
    <dgm:pt modelId="{C3C1E054-97FC-45FE-98B6-81833A97D949}" type="pres">
      <dgm:prSet presAssocID="{CABDDEEC-28C0-447A-BC71-324ADAF0AA51}" presName="sibTrans" presStyleCnt="0"/>
      <dgm:spPr/>
      <dgm:t>
        <a:bodyPr/>
        <a:lstStyle/>
        <a:p>
          <a:endParaRPr lang="pt-BR"/>
        </a:p>
      </dgm:t>
    </dgm:pt>
    <dgm:pt modelId="{7BEECA4B-FC6B-4785-9E5F-F01B05783261}" type="pres">
      <dgm:prSet presAssocID="{F8D62CA9-E521-47B7-9440-4FF15E538DAA}" presName="node" presStyleLbl="node1" presStyleIdx="5" presStyleCnt="8">
        <dgm:presLayoutVars>
          <dgm:bulletEnabled val="1"/>
        </dgm:presLayoutVars>
      </dgm:prSet>
      <dgm:spPr/>
      <dgm:t>
        <a:bodyPr/>
        <a:lstStyle/>
        <a:p>
          <a:endParaRPr lang="pt-BR"/>
        </a:p>
      </dgm:t>
    </dgm:pt>
    <dgm:pt modelId="{E4499C3B-DE21-40EA-8664-7A1236ADCA89}" type="pres">
      <dgm:prSet presAssocID="{785A60C6-403C-4A99-A1D0-91A2595283C2}" presName="sibTrans" presStyleCnt="0"/>
      <dgm:spPr/>
      <dgm:t>
        <a:bodyPr/>
        <a:lstStyle/>
        <a:p>
          <a:endParaRPr lang="pt-BR"/>
        </a:p>
      </dgm:t>
    </dgm:pt>
    <dgm:pt modelId="{FDC52FBE-19E4-4A27-858B-20F1671A3688}" type="pres">
      <dgm:prSet presAssocID="{642F2E24-F07C-4088-90EE-9FD9DD1D3539}" presName="node" presStyleLbl="node1" presStyleIdx="6" presStyleCnt="8">
        <dgm:presLayoutVars>
          <dgm:bulletEnabled val="1"/>
        </dgm:presLayoutVars>
      </dgm:prSet>
      <dgm:spPr/>
      <dgm:t>
        <a:bodyPr/>
        <a:lstStyle/>
        <a:p>
          <a:endParaRPr lang="pt-BR"/>
        </a:p>
      </dgm:t>
    </dgm:pt>
    <dgm:pt modelId="{4189C5BC-F1F2-49B0-87E2-9630AA43EE4D}" type="pres">
      <dgm:prSet presAssocID="{78B36291-A5C9-4521-A868-B80AEF510186}" presName="sibTrans" presStyleCnt="0"/>
      <dgm:spPr/>
      <dgm:t>
        <a:bodyPr/>
        <a:lstStyle/>
        <a:p>
          <a:endParaRPr lang="pt-BR"/>
        </a:p>
      </dgm:t>
    </dgm:pt>
    <dgm:pt modelId="{2675E910-EB4C-48CB-9967-9892E8CB5356}" type="pres">
      <dgm:prSet presAssocID="{9BBA34C6-A821-4166-944B-143FF03C9740}" presName="node" presStyleLbl="node1" presStyleIdx="7" presStyleCnt="8">
        <dgm:presLayoutVars>
          <dgm:bulletEnabled val="1"/>
        </dgm:presLayoutVars>
      </dgm:prSet>
      <dgm:spPr/>
      <dgm:t>
        <a:bodyPr/>
        <a:lstStyle/>
        <a:p>
          <a:endParaRPr lang="pt-BR"/>
        </a:p>
      </dgm:t>
    </dgm:pt>
  </dgm:ptLst>
  <dgm:cxnLst>
    <dgm:cxn modelId="{43B5769A-2846-41BD-BB05-B408E5266953}" type="presOf" srcId="{92643719-0731-4ACE-9529-4E5F5B549609}" destId="{E7631475-BA96-4099-92AD-F1EDF1B9034F}" srcOrd="0" destOrd="0" presId="urn:microsoft.com/office/officeart/2005/8/layout/default#1"/>
    <dgm:cxn modelId="{6408E8FA-8A51-46E1-B469-1CB5B54CEDAF}" srcId="{1BEB8DB5-F441-43F5-9ED0-2EDF62360250}" destId="{9BBA34C6-A821-4166-944B-143FF03C9740}" srcOrd="7" destOrd="0" parTransId="{0C33C1DD-5F89-4EA2-AF7F-B9A92F2E0625}" sibTransId="{650330C0-3A0D-4449-A973-AE03E5A1FD91}"/>
    <dgm:cxn modelId="{112C7713-82B5-4D63-9E75-C75DF358AA3A}" srcId="{642F2E24-F07C-4088-90EE-9FD9DD1D3539}" destId="{F5E5F5D1-B6DB-46B4-947E-086C7AD7DA23}" srcOrd="0" destOrd="0" parTransId="{B6BF97A3-AB4E-4B24-B1F7-64141673C1ED}" sibTransId="{D8B3B060-76AF-4F65-A0C1-32D26576F33A}"/>
    <dgm:cxn modelId="{B7A55DA9-065C-4A84-840B-3D21CA042824}" srcId="{1BEB8DB5-F441-43F5-9ED0-2EDF62360250}" destId="{92643719-0731-4ACE-9529-4E5F5B549609}" srcOrd="2" destOrd="0" parTransId="{224E5D6C-629D-4E8F-ADB9-A9F1E9732ACA}" sibTransId="{794FB326-D423-4AD2-99E0-796769F3D292}"/>
    <dgm:cxn modelId="{55F31CFC-296F-487E-BC90-060CAA7CED56}" srcId="{B64000C0-9EBD-4D4C-9CF9-251D6788C483}" destId="{7E1E8896-4B9C-4AC3-AAC1-7B4E158094CF}" srcOrd="0" destOrd="0" parTransId="{28B58558-9048-4E47-8FBF-B8E24E8E6A75}" sibTransId="{49543DA2-EAB6-49F5-B4BF-FEE281CA3594}"/>
    <dgm:cxn modelId="{CD9D9B11-9B57-499A-BA3B-2897A92D67F9}" type="presOf" srcId="{49F228E9-CDC0-44C0-B512-8349362A0BA8}" destId="{E7631475-BA96-4099-92AD-F1EDF1B9034F}" srcOrd="0" destOrd="1" presId="urn:microsoft.com/office/officeart/2005/8/layout/default#1"/>
    <dgm:cxn modelId="{9D172F70-3CC8-40F2-BF59-74C59ED2949D}" srcId="{1BEB8DB5-F441-43F5-9ED0-2EDF62360250}" destId="{BBC1762A-9D95-40F7-B242-C1D6EB2127E8}" srcOrd="3" destOrd="0" parTransId="{5154BC71-C14D-40CB-BC47-F488EA55715C}" sibTransId="{B29DDC79-46D8-428A-8220-BF8EA38E978C}"/>
    <dgm:cxn modelId="{6D47C7C0-4349-4486-B454-CED7C5BFA1F8}" type="presOf" srcId="{7E1E8896-4B9C-4AC3-AAC1-7B4E158094CF}" destId="{FA194BFF-EC06-454E-B252-57AA20A3ACC1}" srcOrd="0" destOrd="1" presId="urn:microsoft.com/office/officeart/2005/8/layout/default#1"/>
    <dgm:cxn modelId="{51337977-A03F-42DE-B829-29F5B18406D1}" type="presOf" srcId="{2CF451B6-FBF7-4F81-925D-B363D42B37BF}" destId="{FCDD4B78-7B6F-4F3B-ADD5-A67572CB49D7}" srcOrd="0" destOrd="1" presId="urn:microsoft.com/office/officeart/2005/8/layout/default#1"/>
    <dgm:cxn modelId="{FB392FF1-63E1-4A27-B99A-AAA6501E5D90}" srcId="{136D5049-5841-4215-92CD-DBC9E4712555}" destId="{2CF451B6-FBF7-4F81-925D-B363D42B37BF}" srcOrd="0" destOrd="0" parTransId="{AF8BA7C8-23D8-4171-8E1E-563B899C7364}" sibTransId="{77E12954-F5DE-4F44-A307-D783D2C8954D}"/>
    <dgm:cxn modelId="{3142CD1B-450C-474B-82A2-E593F1A66698}" type="presOf" srcId="{BBC1762A-9D95-40F7-B242-C1D6EB2127E8}" destId="{85CBF721-F7F2-445B-A645-F3E4ADAAE231}" srcOrd="0" destOrd="0" presId="urn:microsoft.com/office/officeart/2005/8/layout/default#1"/>
    <dgm:cxn modelId="{2802F673-FD29-4E02-A6E8-84AA594E422C}" type="presOf" srcId="{F8D62CA9-E521-47B7-9440-4FF15E538DAA}" destId="{7BEECA4B-FC6B-4785-9E5F-F01B05783261}" srcOrd="0" destOrd="0" presId="urn:microsoft.com/office/officeart/2005/8/layout/default#1"/>
    <dgm:cxn modelId="{1458CC39-D920-4F6E-A8EB-3B6160CDE7EA}" srcId="{BBC1762A-9D95-40F7-B242-C1D6EB2127E8}" destId="{227C1466-A346-4D14-9854-5E7560F71EDE}" srcOrd="0" destOrd="0" parTransId="{EB463CA9-9ADB-48A3-9EB3-FBAE08B6778B}" sibTransId="{D7E8AA46-183D-415F-A7CD-8E87874C3AE6}"/>
    <dgm:cxn modelId="{C17006F0-D9E3-4F1C-9EDD-78C095FEE749}" srcId="{1BEB8DB5-F441-43F5-9ED0-2EDF62360250}" destId="{642F2E24-F07C-4088-90EE-9FD9DD1D3539}" srcOrd="6" destOrd="0" parTransId="{51955BE2-1BB3-43A7-B0CA-BA1B3D9C6C53}" sibTransId="{78B36291-A5C9-4521-A868-B80AEF510186}"/>
    <dgm:cxn modelId="{70455F68-E9EF-4685-885C-712BFEA321B5}" type="presOf" srcId="{ABE30494-9122-453D-9A90-52D06A5BFACD}" destId="{7BEECA4B-FC6B-4785-9E5F-F01B05783261}" srcOrd="0" destOrd="1" presId="urn:microsoft.com/office/officeart/2005/8/layout/default#1"/>
    <dgm:cxn modelId="{31CCDFC8-BFD9-4BC8-A0B7-2B3CA575B7E3}" type="presOf" srcId="{ABD227D9-B2EB-408C-BA17-F0F2B21C3321}" destId="{2675E910-EB4C-48CB-9967-9892E8CB5356}" srcOrd="0" destOrd="1" presId="urn:microsoft.com/office/officeart/2005/8/layout/default#1"/>
    <dgm:cxn modelId="{C205870D-0962-401E-A01A-51CF81169314}" type="presOf" srcId="{F5E5F5D1-B6DB-46B4-947E-086C7AD7DA23}" destId="{FDC52FBE-19E4-4A27-858B-20F1671A3688}" srcOrd="0" destOrd="1" presId="urn:microsoft.com/office/officeart/2005/8/layout/default#1"/>
    <dgm:cxn modelId="{7EB35079-6B5D-4E1E-A45C-A7A082DE30B2}" srcId="{F4428BBB-5F47-4329-9BD5-02A1A61FF07C}" destId="{3F26EA10-D408-433E-B2EB-673E839CD34E}" srcOrd="0" destOrd="0" parTransId="{00A47DAD-2AE1-4E44-A146-783A1885898F}" sibTransId="{C982DB2B-56E7-489C-B4B8-2375B8D05859}"/>
    <dgm:cxn modelId="{70136B6F-1EC4-4B93-9467-2F03247862B2}" srcId="{1BEB8DB5-F441-43F5-9ED0-2EDF62360250}" destId="{B64000C0-9EBD-4D4C-9CF9-251D6788C483}" srcOrd="4" destOrd="0" parTransId="{958408EF-05F1-4999-9F7E-0CE3CDB0327A}" sibTransId="{CABDDEEC-28C0-447A-BC71-324ADAF0AA51}"/>
    <dgm:cxn modelId="{3FAB709A-7098-4295-AD54-724094C69F19}" type="presOf" srcId="{9BBA34C6-A821-4166-944B-143FF03C9740}" destId="{2675E910-EB4C-48CB-9967-9892E8CB5356}" srcOrd="0" destOrd="0" presId="urn:microsoft.com/office/officeart/2005/8/layout/default#1"/>
    <dgm:cxn modelId="{EA8AA4AB-64C5-48A3-8567-9911950BC5EA}" srcId="{1BEB8DB5-F441-43F5-9ED0-2EDF62360250}" destId="{136D5049-5841-4215-92CD-DBC9E4712555}" srcOrd="0" destOrd="0" parTransId="{0E47F3BF-F27E-44DC-90CB-E0A2DB22D7DC}" sibTransId="{45337B60-2FAD-4346-8E20-D9B13946DC0D}"/>
    <dgm:cxn modelId="{2E6C60AE-7347-44C5-9C9E-7FCE1E037F07}" type="presOf" srcId="{F4428BBB-5F47-4329-9BD5-02A1A61FF07C}" destId="{6AA6597D-2924-40BA-A08A-C0AED7AEC387}" srcOrd="0" destOrd="0" presId="urn:microsoft.com/office/officeart/2005/8/layout/default#1"/>
    <dgm:cxn modelId="{4E026EEC-AE3E-487F-91F8-0D046CA45C5A}" type="presOf" srcId="{227C1466-A346-4D14-9854-5E7560F71EDE}" destId="{85CBF721-F7F2-445B-A645-F3E4ADAAE231}" srcOrd="0" destOrd="1" presId="urn:microsoft.com/office/officeart/2005/8/layout/default#1"/>
    <dgm:cxn modelId="{1A947B37-C9B4-4AA5-B673-51CEE7842D24}" srcId="{92643719-0731-4ACE-9529-4E5F5B549609}" destId="{49F228E9-CDC0-44C0-B512-8349362A0BA8}" srcOrd="0" destOrd="0" parTransId="{0CC97B27-F3D1-4241-BB9F-6693B3DC3E31}" sibTransId="{F78F18C9-0936-48A5-94DE-562E9CDBEBF1}"/>
    <dgm:cxn modelId="{31B25B50-2035-4766-92C1-B52452443759}" type="presOf" srcId="{136D5049-5841-4215-92CD-DBC9E4712555}" destId="{FCDD4B78-7B6F-4F3B-ADD5-A67572CB49D7}" srcOrd="0" destOrd="0" presId="urn:microsoft.com/office/officeart/2005/8/layout/default#1"/>
    <dgm:cxn modelId="{AB0353C6-DCFE-4A0F-BD39-F6EDF25539D7}" srcId="{1BEB8DB5-F441-43F5-9ED0-2EDF62360250}" destId="{F4428BBB-5F47-4329-9BD5-02A1A61FF07C}" srcOrd="1" destOrd="0" parTransId="{B35D5F85-DA42-456E-A308-B407F7C14464}" sibTransId="{EABA8D57-2413-46C9-B3C5-368CE4CE2E2F}"/>
    <dgm:cxn modelId="{3F465B1A-2E97-4BC6-86CF-F1DCDE65B6B6}" srcId="{9BBA34C6-A821-4166-944B-143FF03C9740}" destId="{ABD227D9-B2EB-408C-BA17-F0F2B21C3321}" srcOrd="0" destOrd="0" parTransId="{7F8B7104-D9AF-47E5-ADB9-CD40C09FE544}" sibTransId="{FE8382C9-0A89-485D-87B3-8936E024E433}"/>
    <dgm:cxn modelId="{D6C31742-D6BC-4515-853C-BC8A342D6A0D}" srcId="{1BEB8DB5-F441-43F5-9ED0-2EDF62360250}" destId="{F8D62CA9-E521-47B7-9440-4FF15E538DAA}" srcOrd="5" destOrd="0" parTransId="{525CD123-09BC-4EBD-8B79-D4930CE74198}" sibTransId="{785A60C6-403C-4A99-A1D0-91A2595283C2}"/>
    <dgm:cxn modelId="{12E7BEF0-1F2B-43AE-AAAA-68D3E92149BB}" type="presOf" srcId="{3F26EA10-D408-433E-B2EB-673E839CD34E}" destId="{6AA6597D-2924-40BA-A08A-C0AED7AEC387}" srcOrd="0" destOrd="1" presId="urn:microsoft.com/office/officeart/2005/8/layout/default#1"/>
    <dgm:cxn modelId="{5522E138-A1AA-4556-9730-920C7D89F428}" type="presOf" srcId="{B64000C0-9EBD-4D4C-9CF9-251D6788C483}" destId="{FA194BFF-EC06-454E-B252-57AA20A3ACC1}" srcOrd="0" destOrd="0" presId="urn:microsoft.com/office/officeart/2005/8/layout/default#1"/>
    <dgm:cxn modelId="{66238529-890F-4F29-A993-6A3E6CF1AE4A}" type="presOf" srcId="{1BEB8DB5-F441-43F5-9ED0-2EDF62360250}" destId="{BEBE594F-E028-4963-8C52-F34EF2C33328}" srcOrd="0" destOrd="0" presId="urn:microsoft.com/office/officeart/2005/8/layout/default#1"/>
    <dgm:cxn modelId="{045075AC-E0D4-4253-BDB9-A4F347B93014}" type="presOf" srcId="{642F2E24-F07C-4088-90EE-9FD9DD1D3539}" destId="{FDC52FBE-19E4-4A27-858B-20F1671A3688}" srcOrd="0" destOrd="0" presId="urn:microsoft.com/office/officeart/2005/8/layout/default#1"/>
    <dgm:cxn modelId="{F91C38F5-F9E1-4228-9352-742812794D5D}" srcId="{F8D62CA9-E521-47B7-9440-4FF15E538DAA}" destId="{ABE30494-9122-453D-9A90-52D06A5BFACD}" srcOrd="0" destOrd="0" parTransId="{1002FD11-6529-406E-95B6-6D4FEBBB101C}" sibTransId="{B264C1DF-FF45-4D71-AC63-8D0E13A267E7}"/>
    <dgm:cxn modelId="{FAA84610-4CE8-4812-AC62-866FB0A82C19}" type="presParOf" srcId="{BEBE594F-E028-4963-8C52-F34EF2C33328}" destId="{FCDD4B78-7B6F-4F3B-ADD5-A67572CB49D7}" srcOrd="0" destOrd="0" presId="urn:microsoft.com/office/officeart/2005/8/layout/default#1"/>
    <dgm:cxn modelId="{80B6AEA4-176C-4A14-B850-71A272D7982C}" type="presParOf" srcId="{BEBE594F-E028-4963-8C52-F34EF2C33328}" destId="{EE24D2F4-C02A-46AD-8FB7-BFC4FAE9C769}" srcOrd="1" destOrd="0" presId="urn:microsoft.com/office/officeart/2005/8/layout/default#1"/>
    <dgm:cxn modelId="{199A6F02-7543-4263-993F-1A4101416274}" type="presParOf" srcId="{BEBE594F-E028-4963-8C52-F34EF2C33328}" destId="{6AA6597D-2924-40BA-A08A-C0AED7AEC387}" srcOrd="2" destOrd="0" presId="urn:microsoft.com/office/officeart/2005/8/layout/default#1"/>
    <dgm:cxn modelId="{1D9AB7D7-0653-4E17-9694-74A36D0FA4E8}" type="presParOf" srcId="{BEBE594F-E028-4963-8C52-F34EF2C33328}" destId="{52A653A8-9AD7-4B30-8534-7C933A5C1FF8}" srcOrd="3" destOrd="0" presId="urn:microsoft.com/office/officeart/2005/8/layout/default#1"/>
    <dgm:cxn modelId="{8D7A650E-B1BA-4F91-9711-20FEA590F57D}" type="presParOf" srcId="{BEBE594F-E028-4963-8C52-F34EF2C33328}" destId="{E7631475-BA96-4099-92AD-F1EDF1B9034F}" srcOrd="4" destOrd="0" presId="urn:microsoft.com/office/officeart/2005/8/layout/default#1"/>
    <dgm:cxn modelId="{9249EB99-1936-4AD1-8F73-A79A662F747B}" type="presParOf" srcId="{BEBE594F-E028-4963-8C52-F34EF2C33328}" destId="{7B1C4423-0659-413C-9C53-7DCF769D8015}" srcOrd="5" destOrd="0" presId="urn:microsoft.com/office/officeart/2005/8/layout/default#1"/>
    <dgm:cxn modelId="{23BB0D7A-2A4A-4620-A8B5-315256BFF3A1}" type="presParOf" srcId="{BEBE594F-E028-4963-8C52-F34EF2C33328}" destId="{85CBF721-F7F2-445B-A645-F3E4ADAAE231}" srcOrd="6" destOrd="0" presId="urn:microsoft.com/office/officeart/2005/8/layout/default#1"/>
    <dgm:cxn modelId="{06FD3EF0-9E24-44FD-A8C5-02488F6BFA8E}" type="presParOf" srcId="{BEBE594F-E028-4963-8C52-F34EF2C33328}" destId="{CB50B97D-14F9-489D-B702-4FCF58CBA5A3}" srcOrd="7" destOrd="0" presId="urn:microsoft.com/office/officeart/2005/8/layout/default#1"/>
    <dgm:cxn modelId="{807B1533-1502-40AA-879C-3E706FF00564}" type="presParOf" srcId="{BEBE594F-E028-4963-8C52-F34EF2C33328}" destId="{FA194BFF-EC06-454E-B252-57AA20A3ACC1}" srcOrd="8" destOrd="0" presId="urn:microsoft.com/office/officeart/2005/8/layout/default#1"/>
    <dgm:cxn modelId="{E6C3B152-C41D-4776-AEE7-3CA39D4B7E4D}" type="presParOf" srcId="{BEBE594F-E028-4963-8C52-F34EF2C33328}" destId="{C3C1E054-97FC-45FE-98B6-81833A97D949}" srcOrd="9" destOrd="0" presId="urn:microsoft.com/office/officeart/2005/8/layout/default#1"/>
    <dgm:cxn modelId="{3388E2F0-9969-4E1B-AD01-1C36EBB27B42}" type="presParOf" srcId="{BEBE594F-E028-4963-8C52-F34EF2C33328}" destId="{7BEECA4B-FC6B-4785-9E5F-F01B05783261}" srcOrd="10" destOrd="0" presId="urn:microsoft.com/office/officeart/2005/8/layout/default#1"/>
    <dgm:cxn modelId="{096B40F3-6EAF-4438-962C-813014AAF9DF}" type="presParOf" srcId="{BEBE594F-E028-4963-8C52-F34EF2C33328}" destId="{E4499C3B-DE21-40EA-8664-7A1236ADCA89}" srcOrd="11" destOrd="0" presId="urn:microsoft.com/office/officeart/2005/8/layout/default#1"/>
    <dgm:cxn modelId="{03774D92-84AF-4DD6-A001-CC048F728338}" type="presParOf" srcId="{BEBE594F-E028-4963-8C52-F34EF2C33328}" destId="{FDC52FBE-19E4-4A27-858B-20F1671A3688}" srcOrd="12" destOrd="0" presId="urn:microsoft.com/office/officeart/2005/8/layout/default#1"/>
    <dgm:cxn modelId="{ED8597BE-64A4-46E9-BBA3-E19BA8C953A1}" type="presParOf" srcId="{BEBE594F-E028-4963-8C52-F34EF2C33328}" destId="{4189C5BC-F1F2-49B0-87E2-9630AA43EE4D}" srcOrd="13" destOrd="0" presId="urn:microsoft.com/office/officeart/2005/8/layout/default#1"/>
    <dgm:cxn modelId="{0E4E85C9-E244-4226-8963-8A43FFE6DD88}" type="presParOf" srcId="{BEBE594F-E028-4963-8C52-F34EF2C33328}" destId="{2675E910-EB4C-48CB-9967-9892E8CB5356}" srcOrd="14" destOrd="0" presId="urn:microsoft.com/office/officeart/2005/8/layout/defaul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DD4B78-7B6F-4F3B-ADD5-A67572CB49D7}">
      <dsp:nvSpPr>
        <dsp:cNvPr id="0" name=""/>
        <dsp:cNvSpPr/>
      </dsp:nvSpPr>
      <dsp:spPr>
        <a:xfrm>
          <a:off x="263580" y="2702"/>
          <a:ext cx="2319511" cy="139170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pt-BR" sz="1300" kern="1200" dirty="0" err="1" smtClean="0"/>
            <a:t>Correteza</a:t>
          </a:r>
          <a:endParaRPr lang="pt-BR" sz="1300" kern="1200" dirty="0"/>
        </a:p>
        <a:p>
          <a:pPr marL="57150" lvl="1" indent="-57150" algn="l" defTabSz="444500">
            <a:lnSpc>
              <a:spcPct val="90000"/>
            </a:lnSpc>
            <a:spcBef>
              <a:spcPct val="0"/>
            </a:spcBef>
            <a:spcAft>
              <a:spcPct val="15000"/>
            </a:spcAft>
            <a:buChar char="••"/>
          </a:pPr>
          <a:r>
            <a:rPr lang="pt-BR" sz="1000" kern="1200" dirty="0" smtClean="0"/>
            <a:t>É correto se, e se somente se, cada requisito expresso for encontrado também no software.</a:t>
          </a:r>
          <a:endParaRPr lang="pt-BR" sz="1000" kern="1200" dirty="0"/>
        </a:p>
      </dsp:txBody>
      <dsp:txXfrm>
        <a:off x="263580" y="2702"/>
        <a:ext cx="2319511" cy="1391706"/>
      </dsp:txXfrm>
    </dsp:sp>
    <dsp:sp modelId="{6AA6597D-2924-40BA-A08A-C0AED7AEC387}">
      <dsp:nvSpPr>
        <dsp:cNvPr id="0" name=""/>
        <dsp:cNvSpPr/>
      </dsp:nvSpPr>
      <dsp:spPr>
        <a:xfrm>
          <a:off x="2815043" y="2702"/>
          <a:ext cx="2319511" cy="139170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pt-BR" sz="1300" kern="1200" dirty="0" err="1" smtClean="0"/>
            <a:t>Não-ambiguidade</a:t>
          </a:r>
          <a:endParaRPr lang="pt-BR" sz="1300" kern="1200" dirty="0"/>
        </a:p>
        <a:p>
          <a:pPr marL="57150" lvl="1" indent="-57150" algn="l" defTabSz="444500">
            <a:lnSpc>
              <a:spcPct val="90000"/>
            </a:lnSpc>
            <a:spcBef>
              <a:spcPct val="0"/>
            </a:spcBef>
            <a:spcAft>
              <a:spcPct val="15000"/>
            </a:spcAft>
            <a:buChar char="••"/>
          </a:pPr>
          <a:r>
            <a:rPr lang="pt-BR" sz="1000" kern="1200" dirty="0" smtClean="0"/>
            <a:t>É não ambíguo se, e somente  se, cada requisito declarado seja susceptível a apenas uma interpretação.</a:t>
          </a:r>
          <a:endParaRPr lang="pt-BR" sz="1000" kern="1200" dirty="0"/>
        </a:p>
      </dsp:txBody>
      <dsp:txXfrm>
        <a:off x="2815043" y="2702"/>
        <a:ext cx="2319511" cy="1391706"/>
      </dsp:txXfrm>
    </dsp:sp>
    <dsp:sp modelId="{E7631475-BA96-4099-92AD-F1EDF1B9034F}">
      <dsp:nvSpPr>
        <dsp:cNvPr id="0" name=""/>
        <dsp:cNvSpPr/>
      </dsp:nvSpPr>
      <dsp:spPr>
        <a:xfrm>
          <a:off x="263580" y="1626360"/>
          <a:ext cx="2319511" cy="139170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pt-BR" sz="1300" kern="1200" dirty="0" smtClean="0"/>
            <a:t>Completeza</a:t>
          </a:r>
          <a:endParaRPr lang="pt-BR" sz="1300" kern="1200" dirty="0"/>
        </a:p>
        <a:p>
          <a:pPr marL="57150" lvl="1" indent="-57150" algn="l" defTabSz="444500">
            <a:lnSpc>
              <a:spcPct val="90000"/>
            </a:lnSpc>
            <a:spcBef>
              <a:spcPct val="0"/>
            </a:spcBef>
            <a:spcAft>
              <a:spcPct val="15000"/>
            </a:spcAft>
            <a:buChar char="••"/>
          </a:pPr>
          <a:r>
            <a:rPr lang="pt-BR" sz="1000" kern="1200" dirty="0" smtClean="0"/>
            <a:t>É completo se, e somente se,  conter toda e apenas a informação necessária para que o software correspondente seja produzido.</a:t>
          </a:r>
          <a:endParaRPr lang="pt-BR" sz="1000" kern="1200" dirty="0"/>
        </a:p>
      </dsp:txBody>
      <dsp:txXfrm>
        <a:off x="263580" y="1626360"/>
        <a:ext cx="2319511" cy="1391706"/>
      </dsp:txXfrm>
    </dsp:sp>
    <dsp:sp modelId="{85CBF721-F7F2-445B-A645-F3E4ADAAE231}">
      <dsp:nvSpPr>
        <dsp:cNvPr id="0" name=""/>
        <dsp:cNvSpPr/>
      </dsp:nvSpPr>
      <dsp:spPr>
        <a:xfrm>
          <a:off x="2815043" y="1626360"/>
          <a:ext cx="2319511" cy="139170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pt-BR" sz="1300" kern="1200" dirty="0" smtClean="0"/>
            <a:t>Consistência</a:t>
          </a:r>
          <a:endParaRPr lang="pt-BR" sz="1300" kern="1200" dirty="0"/>
        </a:p>
        <a:p>
          <a:pPr marL="57150" lvl="1" indent="-57150" algn="l" defTabSz="444500">
            <a:lnSpc>
              <a:spcPct val="90000"/>
            </a:lnSpc>
            <a:spcBef>
              <a:spcPct val="0"/>
            </a:spcBef>
            <a:spcAft>
              <a:spcPct val="15000"/>
            </a:spcAft>
            <a:buChar char="••"/>
          </a:pPr>
          <a:r>
            <a:rPr lang="pt-BR" sz="1000" kern="1200" dirty="0" smtClean="0"/>
            <a:t>É consistente se, e somente se, nenhum dos requisitos do documento, tomado individualmente, está em conflito com qualquer outro requisito do mesmo documento.</a:t>
          </a:r>
          <a:endParaRPr lang="pt-BR" sz="1000" kern="1200" dirty="0"/>
        </a:p>
      </dsp:txBody>
      <dsp:txXfrm>
        <a:off x="2815043" y="1626360"/>
        <a:ext cx="2319511" cy="1391706"/>
      </dsp:txXfrm>
    </dsp:sp>
    <dsp:sp modelId="{FA194BFF-EC06-454E-B252-57AA20A3ACC1}">
      <dsp:nvSpPr>
        <dsp:cNvPr id="0" name=""/>
        <dsp:cNvSpPr/>
      </dsp:nvSpPr>
      <dsp:spPr>
        <a:xfrm>
          <a:off x="263580" y="3250018"/>
          <a:ext cx="2319511" cy="139170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pt-BR" sz="1300" kern="1200" dirty="0" smtClean="0"/>
            <a:t>Classificação por Importância / Estabilidade</a:t>
          </a:r>
          <a:endParaRPr lang="pt-BR" sz="1300" kern="1200" dirty="0"/>
        </a:p>
        <a:p>
          <a:pPr marL="57150" lvl="1" indent="-57150" algn="l" defTabSz="444500">
            <a:lnSpc>
              <a:spcPct val="90000"/>
            </a:lnSpc>
            <a:spcBef>
              <a:spcPct val="0"/>
            </a:spcBef>
            <a:spcAft>
              <a:spcPct val="15000"/>
            </a:spcAft>
            <a:buChar char="••"/>
          </a:pPr>
          <a:r>
            <a:rPr lang="pt-BR" sz="1000" kern="1200" dirty="0" smtClean="0"/>
            <a:t>Se existe indicações no documento quanto à importância ou estabilidade do requisito</a:t>
          </a:r>
          <a:endParaRPr lang="pt-BR" sz="1000" kern="1200" dirty="0"/>
        </a:p>
      </dsp:txBody>
      <dsp:txXfrm>
        <a:off x="263580" y="3250018"/>
        <a:ext cx="2319511" cy="1391706"/>
      </dsp:txXfrm>
    </dsp:sp>
    <dsp:sp modelId="{7BEECA4B-FC6B-4785-9E5F-F01B05783261}">
      <dsp:nvSpPr>
        <dsp:cNvPr id="0" name=""/>
        <dsp:cNvSpPr/>
      </dsp:nvSpPr>
      <dsp:spPr>
        <a:xfrm>
          <a:off x="2815043" y="3250018"/>
          <a:ext cx="2319511" cy="139170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pt-BR" sz="1300" kern="1200" dirty="0" err="1" smtClean="0"/>
            <a:t>Verificabilidade</a:t>
          </a:r>
          <a:endParaRPr lang="pt-BR" sz="1300" kern="1200" dirty="0"/>
        </a:p>
        <a:p>
          <a:pPr marL="57150" lvl="1" indent="-57150" algn="l" defTabSz="444500">
            <a:lnSpc>
              <a:spcPct val="90000"/>
            </a:lnSpc>
            <a:spcBef>
              <a:spcPct val="0"/>
            </a:spcBef>
            <a:spcAft>
              <a:spcPct val="15000"/>
            </a:spcAft>
            <a:buChar char="••"/>
          </a:pPr>
          <a:r>
            <a:rPr lang="pt-BR" sz="1000" kern="1200" dirty="0" smtClean="0"/>
            <a:t>É verificável se, e somente se, para cada um dos requisitos contidos no documento, existe um processo finito e economicamente viável através do qual uma pessoa ou máquina possa assegurar que o produto de software atende ao requisito.</a:t>
          </a:r>
          <a:endParaRPr lang="pt-BR" sz="1000" kern="1200" dirty="0"/>
        </a:p>
      </dsp:txBody>
      <dsp:txXfrm>
        <a:off x="2815043" y="3250018"/>
        <a:ext cx="2319511" cy="1391706"/>
      </dsp:txXfrm>
    </dsp:sp>
    <dsp:sp modelId="{FDC52FBE-19E4-4A27-858B-20F1671A3688}">
      <dsp:nvSpPr>
        <dsp:cNvPr id="0" name=""/>
        <dsp:cNvSpPr/>
      </dsp:nvSpPr>
      <dsp:spPr>
        <a:xfrm>
          <a:off x="263580" y="4873675"/>
          <a:ext cx="2319511" cy="139170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pt-BR" sz="1300" kern="1200" dirty="0" err="1" smtClean="0"/>
            <a:t>Modificabilidade</a:t>
          </a:r>
          <a:endParaRPr lang="pt-BR" sz="1300" kern="1200" dirty="0"/>
        </a:p>
        <a:p>
          <a:pPr marL="57150" lvl="1" indent="-57150" algn="l" defTabSz="444500">
            <a:lnSpc>
              <a:spcPct val="90000"/>
            </a:lnSpc>
            <a:spcBef>
              <a:spcPct val="0"/>
            </a:spcBef>
            <a:spcAft>
              <a:spcPct val="15000"/>
            </a:spcAft>
            <a:buChar char="••"/>
          </a:pPr>
          <a:r>
            <a:rPr lang="pt-BR" sz="1000" kern="1200" dirty="0" smtClean="0"/>
            <a:t>É modificável, se e somente se, modificações possam ser agregadas ao documento de forma fácil, completa e consistente, com relação a sua estrutura e estilo.</a:t>
          </a:r>
          <a:endParaRPr lang="pt-BR" sz="1000" kern="1200" dirty="0"/>
        </a:p>
      </dsp:txBody>
      <dsp:txXfrm>
        <a:off x="263580" y="4873675"/>
        <a:ext cx="2319511" cy="1391706"/>
      </dsp:txXfrm>
    </dsp:sp>
    <dsp:sp modelId="{2675E910-EB4C-48CB-9967-9892E8CB5356}">
      <dsp:nvSpPr>
        <dsp:cNvPr id="0" name=""/>
        <dsp:cNvSpPr/>
      </dsp:nvSpPr>
      <dsp:spPr>
        <a:xfrm>
          <a:off x="2815043" y="4873675"/>
          <a:ext cx="2319511" cy="139170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pt-BR" sz="1300" kern="1200" dirty="0" err="1" smtClean="0"/>
            <a:t>Rastreabilidade</a:t>
          </a:r>
          <a:endParaRPr lang="pt-BR" sz="1300" kern="1200" dirty="0"/>
        </a:p>
        <a:p>
          <a:pPr marL="57150" lvl="1" indent="-57150" algn="l" defTabSz="444500">
            <a:lnSpc>
              <a:spcPct val="90000"/>
            </a:lnSpc>
            <a:spcBef>
              <a:spcPct val="0"/>
            </a:spcBef>
            <a:spcAft>
              <a:spcPct val="15000"/>
            </a:spcAft>
            <a:buChar char="••"/>
          </a:pPr>
          <a:r>
            <a:rPr lang="pt-BR" sz="1000" kern="1200" dirty="0" smtClean="0"/>
            <a:t>É </a:t>
          </a:r>
          <a:r>
            <a:rPr lang="pt-BR" sz="1000" kern="1200" dirty="0" err="1" smtClean="0"/>
            <a:t>rastreável</a:t>
          </a:r>
          <a:r>
            <a:rPr lang="pt-BR" sz="1000" kern="1200" dirty="0" smtClean="0"/>
            <a:t> se, e somente se, a origem de cada um de seus requisitos é clara e a referência a cada um deles é facilitada nos documentos </a:t>
          </a:r>
          <a:r>
            <a:rPr lang="pt-BR" sz="1000" kern="1200" dirty="0" err="1" smtClean="0"/>
            <a:t>subsequentes</a:t>
          </a:r>
          <a:r>
            <a:rPr lang="pt-BR" sz="1000" kern="1200" dirty="0" smtClean="0"/>
            <a:t> do processo ou em melhoria da documentação do sistema.</a:t>
          </a:r>
          <a:endParaRPr lang="pt-BR" sz="1000" kern="1200" dirty="0"/>
        </a:p>
      </dsp:txBody>
      <dsp:txXfrm>
        <a:off x="2815043" y="4873675"/>
        <a:ext cx="2319511" cy="1391706"/>
      </dsp:txXfrm>
    </dsp:sp>
  </dsp:spTree>
</dsp:drawing>
</file>

<file path=word/diagrams/layout1.xml><?xml version="1.0" encoding="utf-8"?>
<dgm:layoutDef xmlns:dgm="http://schemas.openxmlformats.org/drawingml/2006/diagram" xmlns:a="http://schemas.openxmlformats.org/drawingml/2006/main" uniqueId="urn:microsoft.com/office/officeart/2005/8/layout/default#1">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F6F24-F4DD-49BE-B5BE-7D6DFA089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8</Pages>
  <Words>2391</Words>
  <Characters>12916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dc:creator>
  <cp:lastModifiedBy>Mauricio</cp:lastModifiedBy>
  <cp:revision>370</cp:revision>
  <cp:lastPrinted>2014-11-20T19:28:00Z</cp:lastPrinted>
  <dcterms:created xsi:type="dcterms:W3CDTF">2014-11-04T20:35:00Z</dcterms:created>
  <dcterms:modified xsi:type="dcterms:W3CDTF">2015-02-05T20:34:00Z</dcterms:modified>
  <dc:language>pt-BR</dc:language>
</cp:coreProperties>
</file>